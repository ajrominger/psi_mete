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E850BF" w14:textId="77777777" w:rsidR="009D47B4" w:rsidRPr="00712DB2" w:rsidRDefault="009D47B4" w:rsidP="00712DB2">
      <w:pPr>
        <w:tabs>
          <w:tab w:val="left" w:pos="1980"/>
        </w:tabs>
        <w:spacing w:line="480" w:lineRule="auto"/>
      </w:pPr>
      <w:r w:rsidRPr="00712DB2">
        <w:rPr>
          <w:b/>
        </w:rPr>
        <w:t>Title:</w:t>
      </w:r>
      <w:r w:rsidRPr="00712DB2">
        <w:t xml:space="preserve"> Metabolic Partitioning across Individuals in Ecological Communities</w:t>
      </w:r>
    </w:p>
    <w:p w14:paraId="326EB5E2" w14:textId="77777777" w:rsidR="009D47B4" w:rsidRPr="00712DB2" w:rsidRDefault="009D47B4" w:rsidP="00712DB2">
      <w:pPr>
        <w:spacing w:line="480" w:lineRule="auto"/>
      </w:pPr>
    </w:p>
    <w:p w14:paraId="5C447ABD" w14:textId="77777777" w:rsidR="009D47B4" w:rsidRPr="00CE4BB7" w:rsidRDefault="009D47B4" w:rsidP="00712DB2">
      <w:pPr>
        <w:spacing w:line="480" w:lineRule="auto"/>
        <w:rPr>
          <w:vertAlign w:val="superscript"/>
        </w:rPr>
      </w:pPr>
      <w:r w:rsidRPr="00712DB2">
        <w:rPr>
          <w:b/>
        </w:rPr>
        <w:t>Authors:</w:t>
      </w:r>
      <w:r w:rsidRPr="00712DB2">
        <w:t xml:space="preserve"> John Harte</w:t>
      </w:r>
      <w:r w:rsidRPr="00712DB2">
        <w:rPr>
          <w:vertAlign w:val="superscript"/>
        </w:rPr>
        <w:t xml:space="preserve"> </w:t>
      </w:r>
      <w:r w:rsidRPr="00712DB2">
        <w:rPr>
          <w:rFonts w:eastAsia="ＭＳ 明朝" w:cs="Times New Roman"/>
          <w:vertAlign w:val="superscript"/>
        </w:rPr>
        <w:t>1,2</w:t>
      </w:r>
      <w:r w:rsidRPr="00712DB2">
        <w:rPr>
          <w:rFonts w:eastAsia="ＭＳ 明朝" w:cs="Times New Roman"/>
        </w:rPr>
        <w:t>*</w:t>
      </w:r>
      <w:r w:rsidRPr="00712DB2">
        <w:t>, Erica A. Newman</w:t>
      </w:r>
      <w:r w:rsidRPr="00712DB2">
        <w:rPr>
          <w:vertAlign w:val="superscript"/>
        </w:rPr>
        <w:t xml:space="preserve"> </w:t>
      </w:r>
      <w:r w:rsidRPr="00712DB2">
        <w:rPr>
          <w:rFonts w:eastAsia="ＭＳ 明朝" w:cs="Times New Roman"/>
          <w:vertAlign w:val="superscript"/>
        </w:rPr>
        <w:t>3</w:t>
      </w:r>
      <w:r w:rsidR="00CE4BB7">
        <w:rPr>
          <w:rFonts w:eastAsia="ＭＳ 明朝" w:cs="Times New Roman"/>
          <w:vertAlign w:val="superscript"/>
        </w:rPr>
        <w:t>,4</w:t>
      </w:r>
      <w:r w:rsidR="00CE4BB7">
        <w:rPr>
          <w:rFonts w:eastAsia="ＭＳ 明朝" w:cs="Times New Roman"/>
        </w:rPr>
        <w:t xml:space="preserve">, Andrew J. Rominger </w:t>
      </w:r>
      <w:ins w:id="0" w:author="Andy Rominger" w:date="2016-12-15T16:32:00Z">
        <w:r w:rsidR="00067073">
          <w:rPr>
            <w:rFonts w:eastAsia="ＭＳ 明朝" w:cs="Times New Roman"/>
            <w:vertAlign w:val="superscript"/>
          </w:rPr>
          <w:t>2</w:t>
        </w:r>
      </w:ins>
      <w:del w:id="1" w:author="Andy Rominger" w:date="2016-12-15T16:32:00Z">
        <w:r w:rsidR="00CE4BB7" w:rsidDel="00067073">
          <w:rPr>
            <w:rFonts w:eastAsia="ＭＳ 明朝" w:cs="Times New Roman"/>
            <w:vertAlign w:val="superscript"/>
          </w:rPr>
          <w:delText>5</w:delText>
        </w:r>
      </w:del>
    </w:p>
    <w:p w14:paraId="4A25841E" w14:textId="77777777" w:rsidR="009D47B4" w:rsidRPr="00712DB2" w:rsidRDefault="009D47B4" w:rsidP="00712DB2">
      <w:pPr>
        <w:spacing w:line="480" w:lineRule="auto"/>
      </w:pPr>
    </w:p>
    <w:p w14:paraId="1C4A5C7A" w14:textId="77777777" w:rsidR="009D47B4" w:rsidRPr="00712DB2" w:rsidRDefault="009D47B4" w:rsidP="00712DB2">
      <w:pPr>
        <w:spacing w:line="480" w:lineRule="auto"/>
      </w:pPr>
      <w:r w:rsidRPr="00712DB2">
        <w:rPr>
          <w:vertAlign w:val="superscript"/>
        </w:rPr>
        <w:t>1</w:t>
      </w:r>
      <w:r w:rsidRPr="00712DB2">
        <w:rPr>
          <w:rFonts w:eastAsia="ＭＳ 明朝" w:cs="Times New Roman"/>
          <w:vertAlign w:val="superscript"/>
        </w:rPr>
        <w:t xml:space="preserve"> </w:t>
      </w:r>
      <w:r w:rsidRPr="00712DB2">
        <w:rPr>
          <w:rFonts w:eastAsia="ＭＳ 明朝" w:cs="Times New Roman"/>
        </w:rPr>
        <w:t>Energy and Resources Group, University of California at Berkeley, 310 Barrows Hall, Berkeley, CA 94720, USA</w:t>
      </w:r>
    </w:p>
    <w:p w14:paraId="6BCA652C" w14:textId="77777777" w:rsidR="009D47B4" w:rsidRPr="00712DB2" w:rsidRDefault="009D47B4" w:rsidP="00CE4BB7">
      <w:pPr>
        <w:spacing w:line="480" w:lineRule="auto"/>
        <w:rPr>
          <w:rFonts w:eastAsia="ＭＳ 明朝" w:cs="Times New Roman"/>
        </w:rPr>
      </w:pPr>
      <w:r w:rsidRPr="00712DB2">
        <w:rPr>
          <w:color w:val="000000"/>
          <w:vertAlign w:val="superscript"/>
        </w:rPr>
        <w:t>2</w:t>
      </w:r>
      <w:r w:rsidRPr="00712DB2">
        <w:rPr>
          <w:rFonts w:eastAsia="ＭＳ 明朝" w:cs="Times New Roman"/>
          <w:color w:val="000000"/>
        </w:rPr>
        <w:t xml:space="preserve"> Department</w:t>
      </w:r>
      <w:r w:rsidRPr="00712DB2">
        <w:rPr>
          <w:rFonts w:eastAsia="ＭＳ 明朝" w:cs="Times New Roman"/>
        </w:rPr>
        <w:t xml:space="preserve"> of Environmental Science, Policy, and Management, University of California at Berkeley, 130 Mulford Hall, Berkeley, CA 94720, USA</w:t>
      </w:r>
    </w:p>
    <w:p w14:paraId="4E98334F" w14:textId="77777777" w:rsidR="009D47B4" w:rsidRPr="00CE4BB7" w:rsidRDefault="009D47B4" w:rsidP="00CE4BB7">
      <w:pPr>
        <w:spacing w:line="480" w:lineRule="auto"/>
      </w:pPr>
      <w:r w:rsidRPr="00712DB2">
        <w:rPr>
          <w:vertAlign w:val="superscript"/>
        </w:rPr>
        <w:t>3</w:t>
      </w:r>
      <w:r w:rsidRPr="00712DB2">
        <w:t xml:space="preserve"> School of Natural Resources and the Environment, University of Arizona, Tucson, AZ 85719, </w:t>
      </w:r>
      <w:r w:rsidRPr="00CE4BB7">
        <w:t>USA</w:t>
      </w:r>
    </w:p>
    <w:p w14:paraId="3FF52DF3" w14:textId="77777777" w:rsidR="00CE4BB7" w:rsidRPr="00CE4BB7" w:rsidRDefault="00CE4BB7" w:rsidP="00CE4BB7">
      <w:pPr>
        <w:spacing w:line="480" w:lineRule="auto"/>
      </w:pPr>
      <w:r w:rsidRPr="00CE4BB7">
        <w:rPr>
          <w:vertAlign w:val="superscript"/>
        </w:rPr>
        <w:t>4</w:t>
      </w:r>
      <w:r w:rsidRPr="00CE4BB7">
        <w:t xml:space="preserve"> Pacific Wildland Fire Sciences Laboratory, USDA Forest Service, Seattle, WA 98103, USA</w:t>
      </w:r>
    </w:p>
    <w:p w14:paraId="3BF08B5C" w14:textId="77777777" w:rsidR="009D47B4" w:rsidRPr="00CE4BB7" w:rsidDel="00067073" w:rsidRDefault="00CE4BB7" w:rsidP="00CE4BB7">
      <w:pPr>
        <w:spacing w:line="480" w:lineRule="auto"/>
        <w:rPr>
          <w:del w:id="2" w:author="Andy Rominger" w:date="2016-12-15T16:32:00Z"/>
        </w:rPr>
      </w:pPr>
      <w:del w:id="3" w:author="Andy Rominger" w:date="2016-12-15T16:32:00Z">
        <w:r w:rsidRPr="00CE4BB7" w:rsidDel="00067073">
          <w:rPr>
            <w:vertAlign w:val="superscript"/>
          </w:rPr>
          <w:delText>5</w:delText>
        </w:r>
        <w:r w:rsidRPr="00CE4BB7" w:rsidDel="00067073">
          <w:delText xml:space="preserve"> XXXXXX</w:delText>
        </w:r>
      </w:del>
    </w:p>
    <w:p w14:paraId="161F1839" w14:textId="77777777" w:rsidR="009D47B4" w:rsidRPr="00CE4BB7" w:rsidRDefault="009D47B4" w:rsidP="00CE4BB7">
      <w:pPr>
        <w:spacing w:line="480" w:lineRule="auto"/>
      </w:pPr>
      <w:r w:rsidRPr="00CE4BB7">
        <w:t>*Corresponding author. Email: jharte@berkeley.edu</w:t>
      </w:r>
    </w:p>
    <w:p w14:paraId="41F10757" w14:textId="77777777" w:rsidR="009D47B4" w:rsidRPr="00712DB2" w:rsidRDefault="009D47B4" w:rsidP="00CE4BB7">
      <w:pPr>
        <w:spacing w:line="480" w:lineRule="auto"/>
      </w:pPr>
    </w:p>
    <w:p w14:paraId="56B37D21" w14:textId="77777777" w:rsidR="009D47B4" w:rsidRPr="00712DB2" w:rsidRDefault="00CE4BB7" w:rsidP="00712DB2">
      <w:pPr>
        <w:spacing w:line="480" w:lineRule="auto"/>
      </w:pPr>
      <w:r>
        <w:t>December 5</w:t>
      </w:r>
      <w:r w:rsidR="009D47B4" w:rsidRPr="00712DB2">
        <w:t>, 2016</w:t>
      </w:r>
    </w:p>
    <w:p w14:paraId="3ED443BD" w14:textId="77777777" w:rsidR="009D47B4" w:rsidRPr="00712DB2" w:rsidRDefault="009D47B4" w:rsidP="00712DB2">
      <w:pPr>
        <w:spacing w:line="480" w:lineRule="auto"/>
      </w:pPr>
      <w:r w:rsidRPr="00712DB2">
        <w:br w:type="page"/>
      </w:r>
    </w:p>
    <w:p w14:paraId="703780F3" w14:textId="77777777" w:rsidR="009D47B4" w:rsidRPr="00712DB2" w:rsidRDefault="009D47B4" w:rsidP="00712DB2">
      <w:pPr>
        <w:spacing w:line="480" w:lineRule="auto"/>
      </w:pPr>
      <w:r w:rsidRPr="00712DB2">
        <w:lastRenderedPageBreak/>
        <w:t>ABSTRACT</w:t>
      </w:r>
    </w:p>
    <w:p w14:paraId="1C5ADB92" w14:textId="77777777" w:rsidR="009D47B4" w:rsidRPr="00712DB2" w:rsidRDefault="009D47B4" w:rsidP="00712DB2">
      <w:pPr>
        <w:spacing w:line="480" w:lineRule="auto"/>
      </w:pPr>
    </w:p>
    <w:p w14:paraId="64A63C17" w14:textId="77777777" w:rsidR="009D47B4" w:rsidRPr="00712DB2" w:rsidRDefault="009D47B4" w:rsidP="00712DB2">
      <w:pPr>
        <w:spacing w:line="480" w:lineRule="auto"/>
      </w:pPr>
      <w:r w:rsidRPr="00712DB2">
        <w:t>A light-limitation model by Farrior et al. (20</w:t>
      </w:r>
      <w:r w:rsidR="0012402E">
        <w:t>16) and a previously published M</w:t>
      </w:r>
      <w:r w:rsidRPr="00712DB2">
        <w:t xml:space="preserve">aximum </w:t>
      </w:r>
      <w:r w:rsidR="0012402E">
        <w:t>E</w:t>
      </w:r>
      <w:r w:rsidRPr="00712DB2">
        <w:t xml:space="preserve">ntropy </w:t>
      </w:r>
      <w:r w:rsidR="0012402E">
        <w:t>T</w:t>
      </w:r>
      <w:r w:rsidRPr="00712DB2">
        <w:t xml:space="preserve">heory of </w:t>
      </w:r>
      <w:r w:rsidR="0012402E">
        <w:t>E</w:t>
      </w:r>
      <w:r w:rsidRPr="00712DB2">
        <w:t xml:space="preserve">cology </w:t>
      </w:r>
      <w:r w:rsidR="0012402E">
        <w:t xml:space="preserve">(METE) </w:t>
      </w:r>
      <w:r w:rsidRPr="00712DB2">
        <w:t xml:space="preserve">predict remarkably similar and relatively accurate distributions of tree sizes in a tropical forest plot. However, the </w:t>
      </w:r>
      <w:r w:rsidR="0012402E">
        <w:t>METE</w:t>
      </w:r>
      <w:r w:rsidR="0012402E" w:rsidRPr="00712DB2">
        <w:t xml:space="preserve"> </w:t>
      </w:r>
      <w:r w:rsidRPr="00712DB2">
        <w:t>makes no system-specific mechanistic assumptions, and its predicted size distribution appears to match data widely, including in ecosystems where light is not limiting.</w:t>
      </w:r>
    </w:p>
    <w:p w14:paraId="585C2634" w14:textId="77777777" w:rsidR="009D47B4" w:rsidRPr="00712DB2" w:rsidRDefault="009D47B4" w:rsidP="00712DB2">
      <w:pPr>
        <w:spacing w:line="480" w:lineRule="auto"/>
      </w:pPr>
      <w:r w:rsidRPr="00712DB2">
        <w:t xml:space="preserve"> </w:t>
      </w:r>
    </w:p>
    <w:p w14:paraId="62328FA6" w14:textId="77777777" w:rsidR="009D47B4" w:rsidRPr="00712DB2" w:rsidRDefault="009D47B4" w:rsidP="00712DB2">
      <w:pPr>
        <w:spacing w:line="480" w:lineRule="auto"/>
      </w:pPr>
      <w:r w:rsidRPr="00712DB2">
        <w:br w:type="page"/>
      </w:r>
    </w:p>
    <w:p w14:paraId="48BDCFAF" w14:textId="77777777" w:rsidR="009D47B4" w:rsidRPr="00712DB2" w:rsidRDefault="009D47B4" w:rsidP="00712DB2">
      <w:pPr>
        <w:spacing w:line="480" w:lineRule="auto"/>
      </w:pPr>
      <w:r w:rsidRPr="00712DB2">
        <w:lastRenderedPageBreak/>
        <w:t>Among the many patterns in nature that macroecologists seek to predict are the shape and spatial-scale-dependence of the distribution of body sizes or metabolic rates across individuals within a broad taxonomic group (Brown and Maurer, 1986; Gaston and Blackburn, 2000).</w:t>
      </w:r>
      <w:r w:rsidR="001F6B20">
        <w:t xml:space="preserve"> </w:t>
      </w:r>
      <w:r w:rsidRPr="00712DB2">
        <w:t>Attempts to do so have used resource allocation models (Hutchinson and MacArthur, 1959; Ritchie, 2010), evolutionary models (Clauset and Erwin, 2008; Clauset and Redner, 2009), models incorporating random diversification (Maurer, 1988), and</w:t>
      </w:r>
      <w:r w:rsidR="001F6B20">
        <w:t xml:space="preserve"> </w:t>
      </w:r>
      <w:r w:rsidRPr="00712DB2">
        <w:t>birth-death processes (Maurer et al., 1992). Although nearly all such efforts make the very general prediction that small individuals should outnumber large individuals, there is no concensus as to the underlying mechanisms that shape body size distributions, nor if any common distribution function, such as the lognormal, provides the best description (Gaston and Blackburn, 2000).</w:t>
      </w:r>
      <w:r w:rsidR="001F6B20">
        <w:t xml:space="preserve"> </w:t>
      </w:r>
    </w:p>
    <w:p w14:paraId="34D55A7F" w14:textId="77777777" w:rsidR="009D47B4" w:rsidRPr="00712DB2" w:rsidRDefault="009D47B4" w:rsidP="00712DB2">
      <w:pPr>
        <w:spacing w:line="480" w:lineRule="auto"/>
      </w:pPr>
    </w:p>
    <w:p w14:paraId="77FD7F84" w14:textId="77777777" w:rsidR="009D47B4" w:rsidRPr="00712DB2" w:rsidRDefault="009D47B4" w:rsidP="00712DB2">
      <w:pPr>
        <w:spacing w:line="480" w:lineRule="auto"/>
      </w:pPr>
      <w:r w:rsidRPr="00712DB2">
        <w:t>To describe the distribution of tree sizes in the Barro Colorado Island (BCI) forest plot in Panama (Hubbell et al., 2005), Farrior et al. (2016) recently proposed a light-competition model.</w:t>
      </w:r>
      <w:r w:rsidR="001F6B20">
        <w:t xml:space="preserve"> </w:t>
      </w:r>
      <w:r w:rsidRPr="00712DB2">
        <w:t>With suitably chosen parameters it describes adequately the distribution of stem diameters in that 50 ha plot.</w:t>
      </w:r>
      <w:r w:rsidR="001F6B20">
        <w:t xml:space="preserve"> </w:t>
      </w:r>
      <w:r w:rsidRPr="00712DB2">
        <w:t>In particular, the model predicts power-law behavior for the size distribution of the smaller trees and exponential behavior for the size distribution of the larger trees.</w:t>
      </w:r>
      <w:r w:rsidR="001F6B20">
        <w:t xml:space="preserve"> </w:t>
      </w:r>
    </w:p>
    <w:p w14:paraId="5311F2CC" w14:textId="77777777" w:rsidR="009D47B4" w:rsidRPr="00712DB2" w:rsidRDefault="009D47B4" w:rsidP="00712DB2">
      <w:pPr>
        <w:spacing w:line="480" w:lineRule="auto"/>
      </w:pPr>
    </w:p>
    <w:p w14:paraId="729C6216" w14:textId="22799998" w:rsidR="009D47B4" w:rsidRPr="00712DB2" w:rsidRDefault="009D47B4" w:rsidP="00712DB2">
      <w:pPr>
        <w:spacing w:line="480" w:lineRule="auto"/>
      </w:pPr>
      <w:r w:rsidRPr="00712DB2">
        <w:t>We show here that the Maximum Entropy Theory of Ecology (METE; Harte et al., 2008; Harte and Newman, 2014) predicts a very similar behavior to that of Farrior et al. (2016) for the body size distribution.</w:t>
      </w:r>
      <w:r w:rsidR="001F6B20">
        <w:t xml:space="preserve"> </w:t>
      </w:r>
      <w:r w:rsidRPr="00712DB2">
        <w:t>METE’s predictions derive from the maximum entropy inference procedure (Jaynes, 1957; 1982; Harte, 2011; Harte and Newman, 2014) and do not assume a light-limitation mechanism.</w:t>
      </w:r>
      <w:r w:rsidR="001F6B20">
        <w:t xml:space="preserve"> </w:t>
      </w:r>
      <w:r w:rsidRPr="00712DB2">
        <w:t xml:space="preserve">Indeed, we show here that this predicted size distribution describes </w:t>
      </w:r>
      <w:r w:rsidRPr="00712DB2">
        <w:lastRenderedPageBreak/>
        <w:t>communities that are not light limited.</w:t>
      </w:r>
      <w:r w:rsidR="001F6B20">
        <w:t xml:space="preserve">  </w:t>
      </w:r>
      <w:ins w:id="4" w:author="Andy Rominger" w:date="2016-12-16T16:27:00Z">
        <w:r w:rsidR="00C61E83">
          <w:t>A</w:t>
        </w:r>
        <w:bookmarkStart w:id="5" w:name="_GoBack"/>
        <w:bookmarkEnd w:id="5"/>
        <w:r w:rsidR="00C454CC">
          <w:t>nalyses were carried out using the meteR package (</w:t>
        </w:r>
        <w:commentRangeStart w:id="6"/>
        <w:r w:rsidR="00C454CC">
          <w:t>Rominger and Merow, 2016</w:t>
        </w:r>
      </w:ins>
      <w:commentRangeEnd w:id="6"/>
      <w:ins w:id="7" w:author="Andy Rominger" w:date="2016-12-16T16:30:00Z">
        <w:r w:rsidR="00C454CC">
          <w:rPr>
            <w:rStyle w:val="CommentReference"/>
          </w:rPr>
          <w:commentReference w:id="6"/>
        </w:r>
      </w:ins>
      <w:ins w:id="9" w:author="Andy Rominger" w:date="2016-12-16T16:27:00Z">
        <w:r w:rsidR="00C454CC">
          <w:t>) in R (</w:t>
        </w:r>
        <w:commentRangeStart w:id="10"/>
        <w:r w:rsidR="00C454CC">
          <w:t>R Core Team 2016</w:t>
        </w:r>
      </w:ins>
      <w:commentRangeEnd w:id="10"/>
      <w:ins w:id="11" w:author="Andy Rominger" w:date="2016-12-16T16:29:00Z">
        <w:r w:rsidR="00C454CC">
          <w:rPr>
            <w:rStyle w:val="CommentReference"/>
          </w:rPr>
          <w:commentReference w:id="10"/>
        </w:r>
      </w:ins>
      <w:ins w:id="13" w:author="Andy Rominger" w:date="2016-12-16T16:27:00Z">
        <w:r w:rsidR="00C454CC">
          <w:t>).</w:t>
        </w:r>
      </w:ins>
    </w:p>
    <w:p w14:paraId="746BC7FF" w14:textId="77777777" w:rsidR="009D47B4" w:rsidRPr="00712DB2" w:rsidRDefault="009D47B4" w:rsidP="00712DB2">
      <w:pPr>
        <w:spacing w:line="480" w:lineRule="auto"/>
      </w:pPr>
    </w:p>
    <w:p w14:paraId="65E471F4" w14:textId="77777777" w:rsidR="009D47B4" w:rsidRPr="00712DB2" w:rsidRDefault="009D47B4" w:rsidP="00712DB2">
      <w:pPr>
        <w:spacing w:line="480" w:lineRule="auto"/>
      </w:pPr>
      <w:r w:rsidRPr="00712DB2">
        <w:t>The distribution of metabolic rates across individuals that is predicted by METE has approximate power-law behavior in the size range where Farrior et al. predict a power</w:t>
      </w:r>
      <w:r w:rsidR="008E217A">
        <w:t xml:space="preserve"> </w:t>
      </w:r>
      <w:r w:rsidRPr="00712DB2">
        <w:t>law, and exponential behavior in the size range where Farrior et al. predict an exponential tail. This theory makes no explicit assumptions about governing mechanisms, contains no fitting parameters, and successfully predicts many other macroecological metrics, such as the species-abundance distribution and the species-area relationship (Harte et al., 2008; 2009; 2011; 2015), in addition to the size distribution across individuals</w:t>
      </w:r>
      <w:r w:rsidR="008E217A">
        <w:t xml:space="preserve"> (Harte 2011, Newman et al. 2014, Xiao et al. 2015)</w:t>
      </w:r>
      <w:r w:rsidRPr="00712DB2">
        <w:t xml:space="preserve">. </w:t>
      </w:r>
    </w:p>
    <w:p w14:paraId="07F48246" w14:textId="77777777" w:rsidR="009D47B4" w:rsidRPr="00712DB2" w:rsidRDefault="009D47B4" w:rsidP="00712DB2">
      <w:pPr>
        <w:spacing w:line="480" w:lineRule="auto"/>
      </w:pPr>
    </w:p>
    <w:p w14:paraId="4A3668BB" w14:textId="77777777" w:rsidR="009D47B4" w:rsidRPr="00712DB2" w:rsidRDefault="009D47B4" w:rsidP="00712DB2">
      <w:pPr>
        <w:spacing w:line="480" w:lineRule="auto"/>
      </w:pPr>
      <w:r w:rsidRPr="00712DB2">
        <w:t>METE predicts the distribution of metabolic rates, rather than of sizes or masses, across individuals in the community.</w:t>
      </w:r>
      <w:r w:rsidR="001F6B20">
        <w:t xml:space="preserve"> </w:t>
      </w:r>
      <w:r w:rsidRPr="00712DB2">
        <w:t>To extend the prediction from metabolic rate to tree basal area, we use results from tree allometry and metabolic scaling theory and thus assume metabolic rate scales as the square of stem diameter (Muller-Landau et al., 2006; Xiao et al., 2015).</w:t>
      </w:r>
      <w:r w:rsidR="001F6B20">
        <w:t xml:space="preserve"> </w:t>
      </w:r>
      <w:r w:rsidRPr="00712DB2">
        <w:t xml:space="preserve">We recognize that this substitution of basal area for metabolic rate introduces </w:t>
      </w:r>
      <w:r w:rsidR="0008192A">
        <w:t xml:space="preserve">some amount of </w:t>
      </w:r>
      <w:r w:rsidRPr="00712DB2">
        <w:t xml:space="preserve">error because there is </w:t>
      </w:r>
      <w:commentRangeStart w:id="14"/>
      <w:r w:rsidRPr="00712DB2">
        <w:t xml:space="preserve">evidence for size dependent deviations from the ¾-power metabolic scaling rule and the tree allometry that link basal area to metabolism. </w:t>
      </w:r>
      <w:commentRangeEnd w:id="14"/>
      <w:r w:rsidR="00C24368">
        <w:rPr>
          <w:rStyle w:val="CommentReference"/>
        </w:rPr>
        <w:commentReference w:id="14"/>
      </w:r>
    </w:p>
    <w:p w14:paraId="245CBBB5" w14:textId="77777777" w:rsidR="009D47B4" w:rsidRPr="00712DB2" w:rsidRDefault="009D47B4" w:rsidP="00712DB2">
      <w:pPr>
        <w:spacing w:line="480" w:lineRule="auto"/>
      </w:pPr>
    </w:p>
    <w:p w14:paraId="1499C634" w14:textId="77777777" w:rsidR="009D47B4" w:rsidRPr="00712DB2" w:rsidRDefault="009D47B4" w:rsidP="00712DB2">
      <w:pPr>
        <w:spacing w:line="480" w:lineRule="auto"/>
      </w:pPr>
      <w:r w:rsidRPr="00712DB2">
        <w:t>The METE prediction for the distribution</w:t>
      </w:r>
      <w:r w:rsidRPr="00712DB2">
        <w:rPr>
          <w:i/>
        </w:rPr>
        <w:sym w:font="Symbol" w:char="F059"/>
      </w:r>
      <w:r w:rsidRPr="00712DB2">
        <w:t>(</w:t>
      </w:r>
      <w:r w:rsidRPr="00712DB2">
        <w:rPr>
          <w:i/>
        </w:rPr>
        <w:sym w:font="Symbol" w:char="F065"/>
      </w:r>
      <w:r w:rsidRPr="00712DB2">
        <w:t xml:space="preserve">), of metabolic rates </w:t>
      </w:r>
      <w:r w:rsidRPr="00712DB2">
        <w:rPr>
          <w:i/>
        </w:rPr>
        <w:sym w:font="Symbol" w:char="F065"/>
      </w:r>
      <w:r w:rsidRPr="00712DB2">
        <w:t>, across all individual organisms of a focal guild or taxonomic category in a well-defined area is (Harte et al., 2008):</w:t>
      </w:r>
    </w:p>
    <w:p w14:paraId="6A557C40" w14:textId="77777777" w:rsidR="009D47B4" w:rsidRPr="00712DB2" w:rsidRDefault="009D47B4" w:rsidP="00712DB2">
      <w:pPr>
        <w:spacing w:line="480" w:lineRule="auto"/>
        <w:jc w:val="right"/>
      </w:pPr>
      <w:r w:rsidRPr="00712DB2">
        <w:rPr>
          <w:noProof/>
          <w:position w:val="-24"/>
        </w:rPr>
        <w:drawing>
          <wp:inline distT="0" distB="0" distL="0" distR="0" wp14:anchorId="2BC1E8F1" wp14:editId="49123E1E">
            <wp:extent cx="1574165" cy="4616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4165" cy="461645"/>
                    </a:xfrm>
                    <a:prstGeom prst="rect">
                      <a:avLst/>
                    </a:prstGeom>
                    <a:noFill/>
                    <a:ln>
                      <a:noFill/>
                    </a:ln>
                  </pic:spPr>
                </pic:pic>
              </a:graphicData>
            </a:graphic>
          </wp:inline>
        </w:drawing>
      </w:r>
      <w:r w:rsidRPr="00712DB2">
        <w:tab/>
      </w:r>
      <w:r w:rsidRPr="00712DB2">
        <w:tab/>
      </w:r>
      <w:r w:rsidRPr="00712DB2">
        <w:tab/>
      </w:r>
      <w:r w:rsidRPr="00712DB2">
        <w:tab/>
      </w:r>
      <w:r w:rsidRPr="00712DB2">
        <w:tab/>
        <w:t>(1)</w:t>
      </w:r>
    </w:p>
    <w:p w14:paraId="6C8C8867" w14:textId="77777777" w:rsidR="00CE4BB7" w:rsidRDefault="009D47B4" w:rsidP="00712DB2">
      <w:pPr>
        <w:spacing w:line="480" w:lineRule="auto"/>
      </w:pPr>
      <w:r w:rsidRPr="00712DB2">
        <w:lastRenderedPageBreak/>
        <w:t xml:space="preserve">Here, </w:t>
      </w:r>
      <w:r w:rsidRPr="00712DB2">
        <w:rPr>
          <w:i/>
        </w:rPr>
        <w:sym w:font="Symbol" w:char="F062"/>
      </w:r>
      <w:r w:rsidRPr="00712DB2">
        <w:rPr>
          <w:i/>
        </w:rPr>
        <w:t xml:space="preserve"> </w:t>
      </w:r>
      <w:r w:rsidRPr="00712DB2">
        <w:t xml:space="preserve">= </w:t>
      </w:r>
      <w:r w:rsidRPr="00712DB2">
        <w:rPr>
          <w:i/>
        </w:rPr>
        <w:sym w:font="Symbol" w:char="F06C"/>
      </w:r>
      <w:r w:rsidRPr="00712DB2">
        <w:rPr>
          <w:vertAlign w:val="subscript"/>
        </w:rPr>
        <w:t>1</w:t>
      </w:r>
      <w:r w:rsidRPr="00712DB2">
        <w:t xml:space="preserve"> +</w:t>
      </w:r>
      <w:r w:rsidRPr="00712DB2">
        <w:rPr>
          <w:i/>
        </w:rPr>
        <w:t xml:space="preserve"> </w:t>
      </w:r>
      <w:r w:rsidRPr="00712DB2">
        <w:rPr>
          <w:i/>
        </w:rPr>
        <w:sym w:font="Symbol" w:char="F06C"/>
      </w:r>
      <w:r w:rsidRPr="00712DB2">
        <w:rPr>
          <w:vertAlign w:val="subscript"/>
        </w:rPr>
        <w:t>2</w:t>
      </w:r>
      <w:r w:rsidRPr="00712DB2">
        <w:t xml:space="preserve">, </w:t>
      </w:r>
      <w:r w:rsidRPr="00712DB2">
        <w:rPr>
          <w:i/>
        </w:rPr>
        <w:sym w:font="Symbol" w:char="F067"/>
      </w:r>
      <w:r w:rsidRPr="00712DB2">
        <w:t>(</w:t>
      </w:r>
      <w:r w:rsidRPr="00712DB2">
        <w:rPr>
          <w:i/>
        </w:rPr>
        <w:sym w:font="Symbol" w:char="F065"/>
      </w:r>
      <w:r w:rsidRPr="00712DB2">
        <w:t>)</w:t>
      </w:r>
      <w:r w:rsidRPr="00712DB2">
        <w:rPr>
          <w:i/>
        </w:rPr>
        <w:t xml:space="preserve"> </w:t>
      </w:r>
      <w:r w:rsidRPr="00712DB2">
        <w:t xml:space="preserve">= </w:t>
      </w:r>
      <w:r w:rsidRPr="00712DB2">
        <w:rPr>
          <w:i/>
        </w:rPr>
        <w:sym w:font="Symbol" w:char="F06C"/>
      </w:r>
      <w:r w:rsidRPr="00712DB2">
        <w:rPr>
          <w:szCs w:val="22"/>
          <w:vertAlign w:val="subscript"/>
        </w:rPr>
        <w:t>1</w:t>
      </w:r>
      <w:r w:rsidRPr="00712DB2">
        <w:t xml:space="preserve"> +</w:t>
      </w:r>
      <w:r w:rsidRPr="00712DB2">
        <w:rPr>
          <w:i/>
        </w:rPr>
        <w:t xml:space="preserve"> </w:t>
      </w:r>
      <w:r w:rsidRPr="00712DB2">
        <w:rPr>
          <w:i/>
        </w:rPr>
        <w:sym w:font="Symbol" w:char="F06C"/>
      </w:r>
      <w:r w:rsidRPr="00712DB2">
        <w:rPr>
          <w:szCs w:val="22"/>
          <w:vertAlign w:val="subscript"/>
        </w:rPr>
        <w:t>2</w:t>
      </w:r>
      <w:r w:rsidRPr="00712DB2">
        <w:rPr>
          <w:i/>
        </w:rPr>
        <w:sym w:font="Symbol" w:char="F065"/>
      </w:r>
      <w:r w:rsidRPr="00712DB2">
        <w:t>,</w:t>
      </w:r>
      <w:r w:rsidRPr="00712DB2">
        <w:rPr>
          <w:vertAlign w:val="subscript"/>
        </w:rPr>
        <w:t xml:space="preserve"> </w:t>
      </w:r>
      <w:r w:rsidRPr="00712DB2">
        <w:t xml:space="preserve">and </w:t>
      </w:r>
      <w:r w:rsidRPr="00712DB2">
        <w:rPr>
          <w:i/>
        </w:rPr>
        <w:sym w:font="Symbol" w:char="F06C"/>
      </w:r>
      <w:r w:rsidRPr="00712DB2">
        <w:rPr>
          <w:szCs w:val="22"/>
          <w:vertAlign w:val="subscript"/>
        </w:rPr>
        <w:t>1</w:t>
      </w:r>
      <w:r w:rsidRPr="00712DB2">
        <w:t xml:space="preserve"> and </w:t>
      </w:r>
      <w:r w:rsidRPr="00712DB2">
        <w:rPr>
          <w:i/>
        </w:rPr>
        <w:sym w:font="Symbol" w:char="F06C"/>
      </w:r>
      <w:r w:rsidRPr="00712DB2">
        <w:rPr>
          <w:szCs w:val="22"/>
          <w:vertAlign w:val="subscript"/>
        </w:rPr>
        <w:t>2</w:t>
      </w:r>
      <w:r w:rsidRPr="00712DB2">
        <w:t xml:space="preserve"> are Lagrange multipliers that are uniquely determined from the values of the state variables, </w:t>
      </w:r>
      <w:r w:rsidRPr="00712DB2">
        <w:rPr>
          <w:i/>
        </w:rPr>
        <w:t>S</w:t>
      </w:r>
      <w:r w:rsidRPr="00712DB2">
        <w:rPr>
          <w:vertAlign w:val="subscript"/>
        </w:rPr>
        <w:t>0</w:t>
      </w:r>
      <w:r w:rsidRPr="00712DB2">
        <w:t xml:space="preserve">, </w:t>
      </w:r>
      <w:r w:rsidRPr="00712DB2">
        <w:rPr>
          <w:i/>
        </w:rPr>
        <w:t>N</w:t>
      </w:r>
      <w:r w:rsidRPr="00712DB2">
        <w:rPr>
          <w:vertAlign w:val="subscript"/>
        </w:rPr>
        <w:t>0</w:t>
      </w:r>
      <w:r w:rsidRPr="00712DB2">
        <w:t xml:space="preserve">, </w:t>
      </w:r>
      <w:r w:rsidRPr="00712DB2">
        <w:rPr>
          <w:i/>
        </w:rPr>
        <w:t>E</w:t>
      </w:r>
      <w:r w:rsidRPr="00712DB2">
        <w:rPr>
          <w:vertAlign w:val="subscript"/>
        </w:rPr>
        <w:t>0</w:t>
      </w:r>
      <w:r w:rsidRPr="00712DB2">
        <w:t xml:space="preserve">, which correspond, respectively, to the total number of tree species in the plot, the total number of individual trees in the plot, and their total combined metabolic rate. </w:t>
      </w:r>
      <w:r w:rsidR="00CE4BB7">
        <w:t xml:space="preserve">This distribution applies to organisms within the focal guild over a well-defined area, </w:t>
      </w:r>
      <w:commentRangeStart w:id="15"/>
      <w:r w:rsidR="00CE4BB7">
        <w:t>with low beta-diversity</w:t>
      </w:r>
      <w:commentRangeEnd w:id="15"/>
      <w:r w:rsidR="00C24368">
        <w:rPr>
          <w:rStyle w:val="CommentReference"/>
        </w:rPr>
        <w:commentReference w:id="15"/>
      </w:r>
      <w:r w:rsidR="00CE4BB7">
        <w:t xml:space="preserve">. </w:t>
      </w:r>
      <w:r w:rsidRPr="00712DB2">
        <w:t>For details of the calculations, see Harte (2011).</w:t>
      </w:r>
      <w:r w:rsidR="001F6B20">
        <w:t xml:space="preserve"> </w:t>
      </w:r>
    </w:p>
    <w:p w14:paraId="6659B97F" w14:textId="77777777" w:rsidR="009D47B4" w:rsidRPr="00712DB2" w:rsidRDefault="009D47B4" w:rsidP="00712DB2">
      <w:pPr>
        <w:spacing w:line="480" w:lineRule="auto"/>
      </w:pPr>
    </w:p>
    <w:p w14:paraId="1B2E3480" w14:textId="77777777" w:rsidR="009D47B4" w:rsidRPr="00712DB2" w:rsidRDefault="009D47B4" w:rsidP="00712DB2">
      <w:pPr>
        <w:spacing w:line="480" w:lineRule="auto"/>
      </w:pPr>
      <w:r w:rsidRPr="00712DB2">
        <w:t xml:space="preserve">The value of </w:t>
      </w:r>
      <w:r w:rsidRPr="00712DB2">
        <w:rPr>
          <w:i/>
        </w:rPr>
        <w:sym w:font="Symbol" w:char="F06C"/>
      </w:r>
      <w:r w:rsidRPr="00712DB2">
        <w:rPr>
          <w:szCs w:val="22"/>
          <w:vertAlign w:val="subscript"/>
        </w:rPr>
        <w:t>1</w:t>
      </w:r>
      <w:r w:rsidRPr="00712DB2">
        <w:rPr>
          <w:szCs w:val="22"/>
        </w:rPr>
        <w:t xml:space="preserve"> is on the order of (</w:t>
      </w:r>
      <w:r w:rsidRPr="00712DB2">
        <w:rPr>
          <w:i/>
          <w:szCs w:val="22"/>
        </w:rPr>
        <w:t>S</w:t>
      </w:r>
      <w:r w:rsidRPr="00712DB2">
        <w:rPr>
          <w:szCs w:val="22"/>
          <w:vertAlign w:val="subscript"/>
        </w:rPr>
        <w:t>0</w:t>
      </w:r>
      <w:r w:rsidRPr="00712DB2">
        <w:rPr>
          <w:szCs w:val="22"/>
        </w:rPr>
        <w:t>/</w:t>
      </w:r>
      <w:r w:rsidRPr="00712DB2">
        <w:rPr>
          <w:i/>
          <w:szCs w:val="22"/>
        </w:rPr>
        <w:t>N</w:t>
      </w:r>
      <w:r w:rsidRPr="00712DB2">
        <w:rPr>
          <w:szCs w:val="22"/>
          <w:vertAlign w:val="subscript"/>
        </w:rPr>
        <w:t>0</w:t>
      </w:r>
      <w:r w:rsidRPr="00712DB2">
        <w:rPr>
          <w:szCs w:val="22"/>
        </w:rPr>
        <w:t>)/ln(</w:t>
      </w:r>
      <w:r w:rsidRPr="00712DB2">
        <w:rPr>
          <w:i/>
          <w:szCs w:val="22"/>
        </w:rPr>
        <w:t>N</w:t>
      </w:r>
      <w:r w:rsidRPr="00712DB2">
        <w:rPr>
          <w:szCs w:val="22"/>
          <w:vertAlign w:val="subscript"/>
        </w:rPr>
        <w:t>0</w:t>
      </w:r>
      <w:r w:rsidRPr="00712DB2">
        <w:rPr>
          <w:szCs w:val="22"/>
        </w:rPr>
        <w:t>/</w:t>
      </w:r>
      <w:r w:rsidRPr="00712DB2">
        <w:rPr>
          <w:i/>
          <w:szCs w:val="22"/>
        </w:rPr>
        <w:t>S</w:t>
      </w:r>
      <w:r w:rsidRPr="00712DB2">
        <w:rPr>
          <w:szCs w:val="22"/>
          <w:vertAlign w:val="subscript"/>
        </w:rPr>
        <w:t>0</w:t>
      </w:r>
      <w:r w:rsidRPr="00712DB2">
        <w:rPr>
          <w:szCs w:val="22"/>
        </w:rPr>
        <w:t xml:space="preserve">) &lt;&lt; 1 and the value of </w:t>
      </w:r>
      <w:r w:rsidRPr="00712DB2">
        <w:rPr>
          <w:i/>
        </w:rPr>
        <w:sym w:font="Symbol" w:char="F06C"/>
      </w:r>
      <w:r w:rsidRPr="00712DB2">
        <w:rPr>
          <w:szCs w:val="22"/>
          <w:vertAlign w:val="subscript"/>
        </w:rPr>
        <w:t xml:space="preserve">2 </w:t>
      </w:r>
      <w:r w:rsidRPr="00712DB2">
        <w:rPr>
          <w:szCs w:val="22"/>
        </w:rPr>
        <w:t xml:space="preserve">is on the order of </w:t>
      </w:r>
      <w:r w:rsidRPr="00712DB2">
        <w:rPr>
          <w:i/>
          <w:szCs w:val="22"/>
        </w:rPr>
        <w:t>S</w:t>
      </w:r>
      <w:r w:rsidRPr="00712DB2">
        <w:rPr>
          <w:szCs w:val="22"/>
          <w:vertAlign w:val="subscript"/>
        </w:rPr>
        <w:t>0</w:t>
      </w:r>
      <w:r w:rsidRPr="00712DB2">
        <w:rPr>
          <w:szCs w:val="22"/>
        </w:rPr>
        <w:t>/</w:t>
      </w:r>
      <w:r w:rsidRPr="00712DB2">
        <w:rPr>
          <w:i/>
          <w:szCs w:val="22"/>
        </w:rPr>
        <w:t>E</w:t>
      </w:r>
      <w:r w:rsidRPr="00712DB2">
        <w:rPr>
          <w:szCs w:val="22"/>
          <w:vertAlign w:val="subscript"/>
        </w:rPr>
        <w:t>0</w:t>
      </w:r>
      <w:r w:rsidRPr="00712DB2">
        <w:rPr>
          <w:szCs w:val="22"/>
        </w:rPr>
        <w:t xml:space="preserve"> &lt;&lt; </w:t>
      </w:r>
      <w:r w:rsidRPr="00712DB2">
        <w:rPr>
          <w:i/>
        </w:rPr>
        <w:sym w:font="Symbol" w:char="F06C"/>
      </w:r>
      <w:r w:rsidRPr="00712DB2">
        <w:rPr>
          <w:szCs w:val="22"/>
          <w:vertAlign w:val="subscript"/>
        </w:rPr>
        <w:t>1</w:t>
      </w:r>
      <w:r w:rsidRPr="00712DB2">
        <w:rPr>
          <w:szCs w:val="22"/>
        </w:rPr>
        <w:t xml:space="preserve">. </w:t>
      </w:r>
      <w:r w:rsidRPr="00712DB2">
        <w:t xml:space="preserve">For relatively small values of </w:t>
      </w:r>
      <w:r w:rsidRPr="00712DB2">
        <w:rPr>
          <w:i/>
        </w:rPr>
        <w:sym w:font="Symbol" w:char="F065"/>
      </w:r>
      <w:r w:rsidRPr="00712DB2">
        <w:t xml:space="preserve">, such that </w:t>
      </w:r>
      <w:r w:rsidRPr="00712DB2">
        <w:rPr>
          <w:i/>
        </w:rPr>
        <w:sym w:font="Symbol" w:char="F06C"/>
      </w:r>
      <w:r w:rsidRPr="00712DB2">
        <w:rPr>
          <w:szCs w:val="22"/>
          <w:vertAlign w:val="subscript"/>
        </w:rPr>
        <w:t>2</w:t>
      </w:r>
      <w:r w:rsidRPr="00712DB2">
        <w:rPr>
          <w:i/>
        </w:rPr>
        <w:sym w:font="Symbol" w:char="F065"/>
      </w:r>
      <w:r w:rsidRPr="00712DB2">
        <w:rPr>
          <w:i/>
        </w:rPr>
        <w:t xml:space="preserve"> </w:t>
      </w:r>
      <w:r w:rsidRPr="00712DB2">
        <w:t xml:space="preserve">&lt;&lt; 1, the term </w:t>
      </w:r>
      <w:r w:rsidRPr="00712DB2">
        <w:rPr>
          <w:noProof/>
          <w:position w:val="-2"/>
        </w:rPr>
        <w:drawing>
          <wp:inline distT="0" distB="0" distL="0" distR="0" wp14:anchorId="5BE5D332" wp14:editId="1AE41E40">
            <wp:extent cx="301625" cy="169545"/>
            <wp:effectExtent l="0" t="0" r="317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625" cy="169545"/>
                    </a:xfrm>
                    <a:prstGeom prst="rect">
                      <a:avLst/>
                    </a:prstGeom>
                    <a:noFill/>
                    <a:ln>
                      <a:noFill/>
                    </a:ln>
                  </pic:spPr>
                </pic:pic>
              </a:graphicData>
            </a:graphic>
          </wp:inline>
        </w:drawing>
      </w:r>
      <w:r w:rsidRPr="00712DB2">
        <w:t xml:space="preserve"> in the numerator in Eq. 1 is </w:t>
      </w:r>
      <w:r w:rsidRPr="00712DB2">
        <w:sym w:font="Symbol" w:char="F0BB"/>
      </w:r>
      <w:r w:rsidRPr="00712DB2">
        <w:t xml:space="preserve"> 1, and the denominator is (to leading order) </w:t>
      </w:r>
      <w:r w:rsidRPr="00712DB2">
        <w:sym w:font="Symbol" w:char="F0BB"/>
      </w:r>
      <w:r w:rsidRPr="00712DB2">
        <w:t xml:space="preserve"> </w:t>
      </w:r>
      <w:r w:rsidRPr="00712DB2">
        <w:rPr>
          <w:i/>
        </w:rPr>
        <w:sym w:font="Symbol" w:char="F067"/>
      </w:r>
      <w:r w:rsidRPr="00712DB2">
        <w:rPr>
          <w:vertAlign w:val="superscript"/>
        </w:rPr>
        <w:t>2</w:t>
      </w:r>
      <w:r w:rsidRPr="00712DB2">
        <w:t>(</w:t>
      </w:r>
      <w:r w:rsidRPr="00712DB2">
        <w:rPr>
          <w:i/>
        </w:rPr>
        <w:sym w:font="Symbol" w:char="F065"/>
      </w:r>
      <w:r w:rsidRPr="00712DB2">
        <w:t xml:space="preserve">). If </w:t>
      </w:r>
      <w:r w:rsidRPr="00712DB2">
        <w:rPr>
          <w:i/>
        </w:rPr>
        <w:sym w:font="Symbol" w:char="F065"/>
      </w:r>
      <w:r w:rsidRPr="00712DB2">
        <w:rPr>
          <w:i/>
        </w:rPr>
        <w:t xml:space="preserve"> </w:t>
      </w:r>
      <w:r w:rsidRPr="00712DB2">
        <w:t xml:space="preserve">is sufficiently small, this expression in the denominator is </w:t>
      </w:r>
      <w:r w:rsidRPr="00712DB2">
        <w:sym w:font="Symbol" w:char="F0BB"/>
      </w:r>
      <w:r w:rsidRPr="00712DB2">
        <w:t xml:space="preserve"> (</w:t>
      </w:r>
      <w:r w:rsidRPr="00712DB2">
        <w:rPr>
          <w:i/>
        </w:rPr>
        <w:sym w:font="Symbol" w:char="F06C"/>
      </w:r>
      <w:r w:rsidRPr="00712DB2">
        <w:rPr>
          <w:szCs w:val="22"/>
          <w:vertAlign w:val="subscript"/>
        </w:rPr>
        <w:t>1</w:t>
      </w:r>
      <w:r w:rsidRPr="00712DB2">
        <w:t>)</w:t>
      </w:r>
      <w:r w:rsidRPr="00712DB2">
        <w:rPr>
          <w:vertAlign w:val="superscript"/>
        </w:rPr>
        <w:t>2</w:t>
      </w:r>
      <w:r w:rsidRPr="00712DB2">
        <w:t xml:space="preserve">, while for values of </w:t>
      </w:r>
      <w:r w:rsidRPr="00712DB2">
        <w:rPr>
          <w:i/>
        </w:rPr>
        <w:sym w:font="Symbol" w:char="F065"/>
      </w:r>
      <w:r w:rsidRPr="00712DB2">
        <w:rPr>
          <w:i/>
        </w:rPr>
        <w:t xml:space="preserve"> </w:t>
      </w:r>
      <w:r w:rsidRPr="00712DB2">
        <w:t xml:space="preserve">such that 1 &gt;&gt; </w:t>
      </w:r>
      <w:r w:rsidRPr="00712DB2">
        <w:rPr>
          <w:i/>
        </w:rPr>
        <w:sym w:font="Symbol" w:char="F06C"/>
      </w:r>
      <w:r w:rsidRPr="00712DB2">
        <w:rPr>
          <w:szCs w:val="22"/>
          <w:vertAlign w:val="subscript"/>
        </w:rPr>
        <w:t>2</w:t>
      </w:r>
      <w:r w:rsidRPr="00712DB2">
        <w:rPr>
          <w:i/>
        </w:rPr>
        <w:sym w:font="Symbol" w:char="F065"/>
      </w:r>
      <w:r w:rsidRPr="00712DB2">
        <w:rPr>
          <w:i/>
        </w:rPr>
        <w:t xml:space="preserve"> </w:t>
      </w:r>
      <w:r w:rsidRPr="00712DB2">
        <w:t xml:space="preserve">&gt; </w:t>
      </w:r>
      <w:r w:rsidRPr="00712DB2">
        <w:rPr>
          <w:i/>
        </w:rPr>
        <w:sym w:font="Symbol" w:char="F06C"/>
      </w:r>
      <w:r w:rsidRPr="00712DB2">
        <w:rPr>
          <w:szCs w:val="22"/>
          <w:vertAlign w:val="subscript"/>
        </w:rPr>
        <w:t>1</w:t>
      </w:r>
      <w:r w:rsidRPr="00712DB2">
        <w:rPr>
          <w:szCs w:val="22"/>
        </w:rPr>
        <w:t>,</w:t>
      </w:r>
      <w:r w:rsidRPr="00712DB2">
        <w:rPr>
          <w:szCs w:val="22"/>
          <w:vertAlign w:val="subscript"/>
        </w:rPr>
        <w:t xml:space="preserve"> </w:t>
      </w:r>
      <w:r w:rsidRPr="00712DB2">
        <w:t xml:space="preserve">it is </w:t>
      </w:r>
      <w:r w:rsidRPr="00712DB2">
        <w:sym w:font="Symbol" w:char="F0BB"/>
      </w:r>
      <w:r w:rsidRPr="00712DB2">
        <w:t xml:space="preserve"> (</w:t>
      </w:r>
      <w:r w:rsidRPr="00712DB2">
        <w:rPr>
          <w:i/>
        </w:rPr>
        <w:sym w:font="Symbol" w:char="F06C"/>
      </w:r>
      <w:r w:rsidRPr="00712DB2">
        <w:rPr>
          <w:szCs w:val="22"/>
          <w:vertAlign w:val="subscript"/>
        </w:rPr>
        <w:t>2</w:t>
      </w:r>
      <w:r w:rsidRPr="00712DB2">
        <w:rPr>
          <w:i/>
        </w:rPr>
        <w:sym w:font="Symbol" w:char="F065"/>
      </w:r>
      <w:r w:rsidRPr="00712DB2">
        <w:t>)</w:t>
      </w:r>
      <w:r w:rsidRPr="00712DB2">
        <w:rPr>
          <w:vertAlign w:val="superscript"/>
        </w:rPr>
        <w:t>2</w:t>
      </w:r>
      <w:r w:rsidRPr="00712DB2">
        <w:t xml:space="preserve">. Thus for very small values of </w:t>
      </w:r>
      <w:r w:rsidRPr="00712DB2">
        <w:rPr>
          <w:i/>
        </w:rPr>
        <w:sym w:font="Symbol" w:char="F065"/>
      </w:r>
      <w:r w:rsidRPr="00712DB2">
        <w:rPr>
          <w:i/>
        </w:rPr>
        <w:t xml:space="preserve">, </w:t>
      </w:r>
      <w:r w:rsidRPr="00712DB2">
        <w:rPr>
          <w:i/>
        </w:rPr>
        <w:sym w:font="Symbol" w:char="F059"/>
      </w:r>
      <w:r w:rsidRPr="00712DB2">
        <w:t>(</w:t>
      </w:r>
      <w:r w:rsidRPr="00712DB2">
        <w:rPr>
          <w:i/>
        </w:rPr>
        <w:sym w:font="Symbol" w:char="F065"/>
      </w:r>
      <w:r w:rsidRPr="00712DB2">
        <w:t xml:space="preserve">) is predicted to be constant and for intermediate values of </w:t>
      </w:r>
      <w:r w:rsidRPr="00712DB2">
        <w:rPr>
          <w:i/>
        </w:rPr>
        <w:sym w:font="Symbol" w:char="F065"/>
      </w:r>
      <w:r w:rsidRPr="00712DB2">
        <w:rPr>
          <w:i/>
        </w:rPr>
        <w:t xml:space="preserve"> </w:t>
      </w:r>
      <w:r w:rsidRPr="00712DB2">
        <w:t xml:space="preserve">it is approximately power-law. For still larger values of </w:t>
      </w:r>
      <w:r w:rsidRPr="00712DB2">
        <w:rPr>
          <w:i/>
        </w:rPr>
        <w:sym w:font="Symbol" w:char="F065"/>
      </w:r>
      <w:r w:rsidRPr="00712DB2">
        <w:t xml:space="preserve">, such that </w:t>
      </w:r>
      <w:r w:rsidRPr="00712DB2">
        <w:rPr>
          <w:i/>
        </w:rPr>
        <w:sym w:font="Symbol" w:char="F06C"/>
      </w:r>
      <w:r w:rsidRPr="00712DB2">
        <w:rPr>
          <w:szCs w:val="22"/>
          <w:vertAlign w:val="subscript"/>
        </w:rPr>
        <w:t>2</w:t>
      </w:r>
      <w:r w:rsidRPr="00712DB2">
        <w:rPr>
          <w:i/>
        </w:rPr>
        <w:sym w:font="Symbol" w:char="F065"/>
      </w:r>
      <w:r w:rsidRPr="00712DB2">
        <w:rPr>
          <w:i/>
        </w:rPr>
        <w:t xml:space="preserve"> </w:t>
      </w:r>
      <w:r w:rsidRPr="00712DB2">
        <w:t xml:space="preserve">&gt; 1, the exponential term in the numerator becomes influential and the denominator is </w:t>
      </w:r>
      <w:r w:rsidRPr="00712DB2">
        <w:sym w:font="Symbol" w:char="F0BB"/>
      </w:r>
      <w:r w:rsidRPr="00712DB2">
        <w:t xml:space="preserve"> 1, resulting in:</w:t>
      </w:r>
    </w:p>
    <w:p w14:paraId="56A0D389" w14:textId="77777777" w:rsidR="009D47B4" w:rsidRPr="00712DB2" w:rsidRDefault="009D47B4" w:rsidP="00712DB2">
      <w:pPr>
        <w:spacing w:line="480" w:lineRule="auto"/>
        <w:ind w:left="2880" w:firstLine="720"/>
      </w:pPr>
      <w:r w:rsidRPr="00712DB2">
        <w:rPr>
          <w:noProof/>
          <w:position w:val="-8"/>
        </w:rPr>
        <w:drawing>
          <wp:inline distT="0" distB="0" distL="0" distR="0" wp14:anchorId="3C69451B" wp14:editId="2D8CFE11">
            <wp:extent cx="1036955" cy="20764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6955" cy="207645"/>
                    </a:xfrm>
                    <a:prstGeom prst="rect">
                      <a:avLst/>
                    </a:prstGeom>
                    <a:noFill/>
                    <a:ln>
                      <a:noFill/>
                    </a:ln>
                  </pic:spPr>
                </pic:pic>
              </a:graphicData>
            </a:graphic>
          </wp:inline>
        </w:drawing>
      </w:r>
      <w:r w:rsidRPr="00712DB2">
        <w:tab/>
      </w:r>
      <w:r w:rsidRPr="00712DB2">
        <w:tab/>
      </w:r>
      <w:r w:rsidRPr="00712DB2">
        <w:tab/>
      </w:r>
      <w:r w:rsidRPr="00712DB2">
        <w:tab/>
      </w:r>
      <w:r w:rsidRPr="00712DB2">
        <w:tab/>
        <w:t>(2)</w:t>
      </w:r>
    </w:p>
    <w:p w14:paraId="72E02215" w14:textId="77777777" w:rsidR="009D47B4" w:rsidRPr="00712DB2" w:rsidRDefault="009D47B4" w:rsidP="00712DB2">
      <w:pPr>
        <w:spacing w:line="480" w:lineRule="auto"/>
      </w:pPr>
    </w:p>
    <w:p w14:paraId="1B886E60" w14:textId="419C66D4" w:rsidR="009D47B4" w:rsidRPr="00712DB2" w:rsidRDefault="00AF09E3" w:rsidP="00712DB2">
      <w:pPr>
        <w:spacing w:line="480" w:lineRule="auto"/>
      </w:pPr>
      <w:ins w:id="16" w:author="Andy Rominger" w:date="2016-12-16T16:03:00Z">
        <w:r>
          <w:t xml:space="preserve">Figure 1 shows METE’s predicted distribution of metabolic rates </w:t>
        </w:r>
      </w:ins>
      <w:ins w:id="17" w:author="Andy Rominger" w:date="2016-12-16T16:25:00Z">
        <w:r w:rsidR="00233D02">
          <w:t>(</w:t>
        </w:r>
        <w:r w:rsidR="00F35222">
          <w:t>E</w:t>
        </w:r>
        <w:r w:rsidR="00233D02">
          <w:t xml:space="preserve">q 1) </w:t>
        </w:r>
      </w:ins>
      <w:del w:id="18" w:author="Andy Rominger" w:date="2016-12-16T16:03:00Z">
        <w:r w:rsidR="009D47B4" w:rsidRPr="00712DB2" w:rsidDel="00AF09E3">
          <w:delText xml:space="preserve">Using </w:delText>
        </w:r>
      </w:del>
      <w:ins w:id="19" w:author="Andy Rominger" w:date="2016-12-16T16:03:00Z">
        <w:r>
          <w:t>u</w:t>
        </w:r>
        <w:r w:rsidRPr="00712DB2">
          <w:t xml:space="preserve">sing </w:t>
        </w:r>
      </w:ins>
      <w:r w:rsidR="009D47B4" w:rsidRPr="00712DB2">
        <w:t>the numerical values of the state variables for the BCI plot</w:t>
      </w:r>
      <w:ins w:id="20" w:author="Andy Rominger" w:date="2016-12-16T16:02:00Z">
        <w:r>
          <w:t xml:space="preserve"> (1995 census; Hubbell et al. 2005)</w:t>
        </w:r>
      </w:ins>
      <w:ins w:id="21" w:author="Andy Rominger" w:date="2016-12-16T16:03:00Z">
        <w:r>
          <w:t>.</w:t>
        </w:r>
      </w:ins>
      <w:del w:id="22" w:author="Andy Rominger" w:date="2016-12-16T16:03:00Z">
        <w:r w:rsidR="009D47B4" w:rsidRPr="00712DB2" w:rsidDel="00AF09E3">
          <w:delText>,</w:delText>
        </w:r>
      </w:del>
      <w:r w:rsidR="009D47B4" w:rsidRPr="00712DB2">
        <w:t xml:space="preserve"> </w:t>
      </w:r>
      <w:ins w:id="23" w:author="Andy Rominger" w:date="2016-12-16T16:03:00Z">
        <w:r>
          <w:t xml:space="preserve"> T</w:t>
        </w:r>
      </w:ins>
      <w:del w:id="24" w:author="Andy Rominger" w:date="2016-12-16T16:03:00Z">
        <w:r w:rsidR="009D47B4" w:rsidRPr="00712DB2" w:rsidDel="00AF09E3">
          <w:delText>t</w:delText>
        </w:r>
      </w:del>
      <w:r w:rsidR="009D47B4" w:rsidRPr="00712DB2">
        <w:t xml:space="preserve">he domain in </w:t>
      </w:r>
      <w:r w:rsidR="009D47B4" w:rsidRPr="00712DB2">
        <w:rPr>
          <w:i/>
        </w:rPr>
        <w:sym w:font="Symbol" w:char="F065"/>
      </w:r>
      <w:r w:rsidR="009D47B4" w:rsidRPr="00712DB2">
        <w:t xml:space="preserve"> over which approximate power</w:t>
      </w:r>
      <w:r w:rsidR="008E217A">
        <w:t>-</w:t>
      </w:r>
      <w:r w:rsidR="009D47B4" w:rsidRPr="00712DB2">
        <w:t xml:space="preserve">law behavior is predicted is </w:t>
      </w:r>
      <w:commentRangeStart w:id="25"/>
      <w:ins w:id="26" w:author="Andy Rominger" w:date="2016-12-16T16:01:00Z">
        <w:r w:rsidR="0014184A">
          <w:t>10</w:t>
        </w:r>
      </w:ins>
      <w:del w:id="27" w:author="Andy Rominger" w:date="2016-12-16T16:01:00Z">
        <w:r w:rsidR="009D47B4" w:rsidRPr="00712DB2" w:rsidDel="0014184A">
          <w:delText>4</w:delText>
        </w:r>
      </w:del>
      <w:r w:rsidR="009D47B4" w:rsidRPr="00712DB2">
        <w:t xml:space="preserve"> &lt; </w:t>
      </w:r>
      <w:r w:rsidR="009D47B4" w:rsidRPr="00712DB2">
        <w:rPr>
          <w:i/>
        </w:rPr>
        <w:sym w:font="Symbol" w:char="F065"/>
      </w:r>
      <w:r w:rsidR="009D47B4" w:rsidRPr="00712DB2">
        <w:t xml:space="preserve"> &lt; 1</w:t>
      </w:r>
      <w:ins w:id="28" w:author="Andy Rominger" w:date="2016-12-16T16:01:00Z">
        <w:r w:rsidR="0014184A">
          <w:t>00</w:t>
        </w:r>
      </w:ins>
      <w:del w:id="29" w:author="Andy Rominger" w:date="2016-12-16T16:01:00Z">
        <w:r w:rsidR="009D47B4" w:rsidRPr="00712DB2" w:rsidDel="0014184A">
          <w:delText>6</w:delText>
        </w:r>
      </w:del>
      <w:r w:rsidR="009D47B4" w:rsidRPr="00712DB2">
        <w:t>00</w:t>
      </w:r>
      <w:r w:rsidR="008E217A">
        <w:t>,</w:t>
      </w:r>
      <w:r w:rsidR="009D47B4" w:rsidRPr="00712DB2">
        <w:t xml:space="preserve"> </w:t>
      </w:r>
      <w:commentRangeEnd w:id="25"/>
      <w:r w:rsidR="0014184A">
        <w:rPr>
          <w:rStyle w:val="CommentReference"/>
        </w:rPr>
        <w:commentReference w:id="25"/>
      </w:r>
      <w:r w:rsidR="009D47B4" w:rsidRPr="00712DB2">
        <w:t xml:space="preserve">in normalized units such that the smallest tree (with stem diameter = 1 cm) is defined as having </w:t>
      </w:r>
      <w:r w:rsidR="009D47B4" w:rsidRPr="00712DB2">
        <w:rPr>
          <w:i/>
        </w:rPr>
        <w:sym w:font="Symbol" w:char="F065"/>
      </w:r>
      <w:r w:rsidR="009D47B4" w:rsidRPr="00712DB2">
        <w:t xml:space="preserve"> = 1. This range of metabolic rates over which power-law behavior is predicted corresponds to stem diameters between 20 and 400 mm. This range of diameters corresponds well with the range over which Farrior et al. (1) predict power-law </w:t>
      </w:r>
      <w:r w:rsidR="008E217A">
        <w:t>behavior</w:t>
      </w:r>
      <w:r w:rsidR="009D47B4" w:rsidRPr="00712DB2">
        <w:t xml:space="preserve">. The exponential term in the numerator should begin </w:t>
      </w:r>
      <w:r w:rsidR="009D47B4" w:rsidRPr="00712DB2">
        <w:lastRenderedPageBreak/>
        <w:t xml:space="preserve">to exert influence over the shape of the metabolic rate distribution for values of </w:t>
      </w:r>
      <w:r w:rsidR="009D47B4" w:rsidRPr="00712DB2">
        <w:rPr>
          <w:i/>
        </w:rPr>
        <w:sym w:font="Symbol" w:char="F065"/>
      </w:r>
      <w:r w:rsidR="009D47B4" w:rsidRPr="00712DB2">
        <w:rPr>
          <w:i/>
        </w:rPr>
        <w:t xml:space="preserve"> </w:t>
      </w:r>
      <w:r w:rsidR="009D47B4" w:rsidRPr="00712DB2">
        <w:t>&gt; 10000, corresponding to stem diameters &gt; 1000 mm, which matches well the transition threshold between exponential and the power-law dominance in Farrior et al. Because there are no adjustable parameters in METE, the transition between power-law behavior and exponential behavior, as well as the power law exponent and the coefficient in the exponential term are all uniquely predicted from the theory.</w:t>
      </w:r>
      <w:r w:rsidR="001F6B20">
        <w:t xml:space="preserve"> </w:t>
      </w:r>
    </w:p>
    <w:p w14:paraId="5BFF1E55" w14:textId="77777777" w:rsidR="009D47B4" w:rsidRPr="00712DB2" w:rsidRDefault="009D47B4" w:rsidP="00712DB2">
      <w:pPr>
        <w:spacing w:line="480" w:lineRule="auto"/>
      </w:pPr>
    </w:p>
    <w:p w14:paraId="653B8B54" w14:textId="62E43A4E" w:rsidR="009D47B4" w:rsidRPr="00712DB2" w:rsidRDefault="009D47B4" w:rsidP="00712DB2">
      <w:pPr>
        <w:spacing w:line="480" w:lineRule="auto"/>
      </w:pPr>
      <w:r w:rsidRPr="00712DB2">
        <w:t xml:space="preserve">A comparison of the prediction in Eq. 1 with metabolic rates estimated as basal area at BCI is shown in Figure </w:t>
      </w:r>
      <w:ins w:id="30" w:author="Andy Rominger" w:date="2016-12-16T16:04:00Z">
        <w:r w:rsidR="00AF09E3">
          <w:t>2</w:t>
        </w:r>
      </w:ins>
      <w:del w:id="31" w:author="Andy Rominger" w:date="2016-12-16T16:04:00Z">
        <w:r w:rsidRPr="00712DB2" w:rsidDel="00AF09E3">
          <w:delText>1</w:delText>
        </w:r>
      </w:del>
      <w:r w:rsidRPr="00712DB2">
        <w:t>a.</w:t>
      </w:r>
      <w:r w:rsidR="001F6B20">
        <w:t xml:space="preserve"> </w:t>
      </w:r>
      <w:r w:rsidRPr="00712DB2">
        <w:t xml:space="preserve">We use rank plots to display the data and the prediction in order to avoid the arbitrary choices involved in binning data into size classes, which also results in a loss of information. Systematic differences between the METE prediction and observation are revealed in Figure </w:t>
      </w:r>
      <w:ins w:id="32" w:author="Andy Rominger" w:date="2016-12-16T16:04:00Z">
        <w:r w:rsidR="00AF09E3">
          <w:t>2</w:t>
        </w:r>
      </w:ins>
      <w:del w:id="33" w:author="Andy Rominger" w:date="2016-12-16T16:04:00Z">
        <w:r w:rsidRPr="00712DB2" w:rsidDel="00AF09E3">
          <w:delText>1</w:delText>
        </w:r>
      </w:del>
      <w:r w:rsidRPr="00712DB2">
        <w:t xml:space="preserve">a, just as was the case for the model in Farrior et al. We do not know how much of the discrepancy is simply due to inaccuracies in the tree allometry and the metabolic scaling rule that were used here to replace metabolic rate with basal area, particularly for the ~30 largest individual trees in the plot (out of ~230,000) for which the deviation between theory and observation is greatest. </w:t>
      </w:r>
    </w:p>
    <w:p w14:paraId="385CF74C" w14:textId="77777777" w:rsidR="009D47B4" w:rsidRPr="00712DB2" w:rsidRDefault="009D47B4" w:rsidP="00712DB2">
      <w:pPr>
        <w:spacing w:line="480" w:lineRule="auto"/>
      </w:pPr>
    </w:p>
    <w:p w14:paraId="6187FA05" w14:textId="42BE4A95" w:rsidR="009D47B4" w:rsidRPr="00712DB2" w:rsidRDefault="009D47B4" w:rsidP="00712DB2">
      <w:pPr>
        <w:spacing w:line="480" w:lineRule="auto"/>
      </w:pPr>
      <w:r w:rsidRPr="00712DB2">
        <w:t xml:space="preserve">Xiao et al (2015) show that </w:t>
      </w:r>
      <w:r w:rsidRPr="00712DB2">
        <w:rPr>
          <w:bCs/>
        </w:rPr>
        <w:t>the MaxEnt prediction</w:t>
      </w:r>
      <w:r w:rsidRPr="00712DB2">
        <w:t xml:space="preserve"> accurately describes the distribution of tree metabolic rates in the </w:t>
      </w:r>
      <w:r w:rsidRPr="00712DB2">
        <w:rPr>
          <w:bCs/>
        </w:rPr>
        <w:t xml:space="preserve">60 globally distributed forests </w:t>
      </w:r>
      <w:r w:rsidRPr="00712DB2">
        <w:t>they analyzed.</w:t>
      </w:r>
      <w:r w:rsidR="001F6B20">
        <w:t xml:space="preserve"> </w:t>
      </w:r>
      <w:r w:rsidRPr="00712DB2">
        <w:t xml:space="preserve">Their data sets included a total of </w:t>
      </w:r>
      <w:r w:rsidRPr="00712DB2">
        <w:sym w:font="Symbol" w:char="F0BB"/>
      </w:r>
      <w:r w:rsidRPr="00712DB2">
        <w:t xml:space="preserve"> </w:t>
      </w:r>
      <w:r w:rsidRPr="00712DB2">
        <w:rPr>
          <w:bCs/>
        </w:rPr>
        <w:t xml:space="preserve">2000 species and </w:t>
      </w:r>
      <w:r w:rsidRPr="00712DB2">
        <w:sym w:font="Symbol" w:char="F0BB"/>
      </w:r>
      <w:r w:rsidRPr="00712DB2">
        <w:t xml:space="preserve"> </w:t>
      </w:r>
      <w:r w:rsidRPr="00712DB2">
        <w:rPr>
          <w:bCs/>
        </w:rPr>
        <w:t>300,000 individuals</w:t>
      </w:r>
      <w:r w:rsidRPr="00712DB2">
        <w:t>.</w:t>
      </w:r>
      <w:r w:rsidR="001F6B20">
        <w:t xml:space="preserve"> </w:t>
      </w:r>
      <w:r w:rsidRPr="00712DB2">
        <w:t>Newman et al. (201</w:t>
      </w:r>
      <w:r w:rsidR="008E217A">
        <w:t>4</w:t>
      </w:r>
      <w:r w:rsidRPr="00712DB2">
        <w:t xml:space="preserve">) show it equally well describes </w:t>
      </w:r>
      <w:r w:rsidRPr="00712DB2">
        <w:rPr>
          <w:bCs/>
        </w:rPr>
        <w:t xml:space="preserve">meadow vegetation (Figure </w:t>
      </w:r>
      <w:ins w:id="34" w:author="Andy Rominger" w:date="2016-12-16T16:04:00Z">
        <w:r w:rsidR="00AF09E3">
          <w:rPr>
            <w:bCs/>
          </w:rPr>
          <w:t>2</w:t>
        </w:r>
      </w:ins>
      <w:del w:id="35" w:author="Andy Rominger" w:date="2016-12-16T16:04:00Z">
        <w:r w:rsidRPr="00712DB2" w:rsidDel="00AF09E3">
          <w:rPr>
            <w:bCs/>
          </w:rPr>
          <w:delText>1</w:delText>
        </w:r>
      </w:del>
      <w:r w:rsidR="00CE4BB7">
        <w:rPr>
          <w:bCs/>
        </w:rPr>
        <w:t>B</w:t>
      </w:r>
      <w:r w:rsidRPr="00712DB2">
        <w:rPr>
          <w:bCs/>
        </w:rPr>
        <w:t>)</w:t>
      </w:r>
      <w:r w:rsidRPr="00712DB2">
        <w:t>.</w:t>
      </w:r>
      <w:r w:rsidR="001F6B20">
        <w:t xml:space="preserve"> </w:t>
      </w:r>
      <w:r w:rsidRPr="00712DB2">
        <w:t xml:space="preserve"> Rominger et al. (2016) and Harte (2011) show it applies to </w:t>
      </w:r>
      <w:r w:rsidR="00CE4BB7">
        <w:rPr>
          <w:bCs/>
        </w:rPr>
        <w:t xml:space="preserve">arthropods (Figures </w:t>
      </w:r>
      <w:ins w:id="36" w:author="Andy Rominger" w:date="2016-12-16T16:04:00Z">
        <w:r w:rsidR="00AF09E3">
          <w:rPr>
            <w:bCs/>
          </w:rPr>
          <w:t>2</w:t>
        </w:r>
      </w:ins>
      <w:del w:id="37" w:author="Andy Rominger" w:date="2016-12-16T16:04:00Z">
        <w:r w:rsidR="00CE4BB7" w:rsidDel="00AF09E3">
          <w:rPr>
            <w:bCs/>
          </w:rPr>
          <w:delText>1</w:delText>
        </w:r>
      </w:del>
      <w:r w:rsidR="00CE4BB7">
        <w:rPr>
          <w:bCs/>
        </w:rPr>
        <w:t>C</w:t>
      </w:r>
      <w:del w:id="38" w:author="Andy Rominger" w:date="2016-12-15T16:45:00Z">
        <w:r w:rsidR="00CE4BB7" w:rsidDel="00C24368">
          <w:rPr>
            <w:bCs/>
          </w:rPr>
          <w:delText xml:space="preserve">, </w:delText>
        </w:r>
      </w:del>
      <w:r w:rsidRPr="00712DB2">
        <w:rPr>
          <w:bCs/>
        </w:rPr>
        <w:t>).</w:t>
      </w:r>
      <w:r w:rsidR="001F6B20">
        <w:rPr>
          <w:bCs/>
        </w:rPr>
        <w:t xml:space="preserve"> </w:t>
      </w:r>
      <w:r w:rsidRPr="00712DB2">
        <w:rPr>
          <w:bCs/>
        </w:rPr>
        <w:t>It is noteworthy that the open-canopy meadow vegetation and the art</w:t>
      </w:r>
      <w:r w:rsidR="00CE4BB7">
        <w:rPr>
          <w:bCs/>
        </w:rPr>
        <w:t xml:space="preserve">hropod communities in Figures </w:t>
      </w:r>
      <w:ins w:id="39" w:author="Andy Rominger" w:date="2016-12-16T16:04:00Z">
        <w:r w:rsidR="00AF09E3">
          <w:rPr>
            <w:bCs/>
          </w:rPr>
          <w:t>2</w:t>
        </w:r>
      </w:ins>
      <w:del w:id="40" w:author="Andy Rominger" w:date="2016-12-16T16:04:00Z">
        <w:r w:rsidR="00CE4BB7" w:rsidDel="00AF09E3">
          <w:rPr>
            <w:bCs/>
          </w:rPr>
          <w:delText>1</w:delText>
        </w:r>
      </w:del>
      <w:r w:rsidR="00CE4BB7">
        <w:rPr>
          <w:bCs/>
        </w:rPr>
        <w:t>B-</w:t>
      </w:r>
      <w:ins w:id="41" w:author="Andy Rominger" w:date="2016-12-16T16:04:00Z">
        <w:r w:rsidR="00AF09E3">
          <w:rPr>
            <w:bCs/>
          </w:rPr>
          <w:t>2</w:t>
        </w:r>
      </w:ins>
      <w:del w:id="42" w:author="Andy Rominger" w:date="2016-12-16T16:04:00Z">
        <w:r w:rsidR="00CE4BB7" w:rsidDel="00AF09E3">
          <w:rPr>
            <w:bCs/>
          </w:rPr>
          <w:delText>1</w:delText>
        </w:r>
      </w:del>
      <w:r w:rsidR="00CE4BB7">
        <w:rPr>
          <w:bCs/>
        </w:rPr>
        <w:t>C</w:t>
      </w:r>
      <w:r w:rsidRPr="00712DB2">
        <w:rPr>
          <w:bCs/>
        </w:rPr>
        <w:t xml:space="preserve"> would not be considered light-limited.</w:t>
      </w:r>
    </w:p>
    <w:p w14:paraId="388F82BC" w14:textId="77777777" w:rsidR="009D47B4" w:rsidRPr="00712DB2" w:rsidRDefault="009D47B4" w:rsidP="00712DB2">
      <w:pPr>
        <w:spacing w:line="480" w:lineRule="auto"/>
      </w:pPr>
    </w:p>
    <w:p w14:paraId="749735DE" w14:textId="77777777" w:rsidR="009D47B4" w:rsidRPr="00712DB2" w:rsidRDefault="009D47B4" w:rsidP="00712DB2">
      <w:pPr>
        <w:spacing w:line="480" w:lineRule="auto"/>
      </w:pPr>
      <w:r w:rsidRPr="00712DB2">
        <w:t>We are not claiming that the METE prediction is, statistically, better than the model prediction in Farrior et al. (2016). Comparing goodness of fits at this stage appears unwarranted because METE predicts many other macroecological metrics besides the metabolic rate distribution such as species-area relationships, abundance distributions, size-abundance relationships, and distributions of species richness over higher taxonomic classifications (Harte et al., 2008; 2009, 2015; Harte, 2011; Harte and Newman, 2014).</w:t>
      </w:r>
      <w:r w:rsidR="001F6B20">
        <w:t xml:space="preserve"> </w:t>
      </w:r>
      <w:r w:rsidRPr="00712DB2">
        <w:t xml:space="preserve"> Instead, we are pointing out that a null theory that makes no explicit assumptions about light competition or power-law behavior results in a </w:t>
      </w:r>
      <w:del w:id="43" w:author="Andy Rominger" w:date="2016-12-15T16:46:00Z">
        <w:r w:rsidRPr="00712DB2" w:rsidDel="00C24368">
          <w:delText xml:space="preserve">fairly </w:delText>
        </w:r>
      </w:del>
      <w:ins w:id="44" w:author="Andy Rominger" w:date="2016-12-15T16:46:00Z">
        <w:r w:rsidR="00C24368">
          <w:t xml:space="preserve">comparably </w:t>
        </w:r>
      </w:ins>
      <w:r w:rsidRPr="00712DB2">
        <w:t xml:space="preserve">accurate predicted distribution of metabolic rates (Eq. 1). </w:t>
      </w:r>
    </w:p>
    <w:p w14:paraId="67FA821A" w14:textId="77777777" w:rsidR="009D47B4" w:rsidRPr="00712DB2" w:rsidRDefault="009D47B4" w:rsidP="00712DB2">
      <w:pPr>
        <w:spacing w:line="480" w:lineRule="auto"/>
      </w:pPr>
    </w:p>
    <w:p w14:paraId="105E1469" w14:textId="77777777" w:rsidR="009D47B4" w:rsidRPr="00712DB2" w:rsidRDefault="009D47B4" w:rsidP="00712DB2">
      <w:pPr>
        <w:spacing w:line="480" w:lineRule="auto"/>
      </w:pPr>
      <w:r w:rsidRPr="00712DB2">
        <w:t>The combination of an approximate power law domain and an exponential domain in the metabolic rate distribution, as predicted by Eq. 1, is observed in many systems that are not light limited, suggesting that light limitation is not the driver of the size distribution of trees at BCI. On the one hand, it may be that light limitation is indeed the driver at BCI, while other mechanisms result in similar size distributions for subalpine meadow flora and in arthropod communities.</w:t>
      </w:r>
      <w:r w:rsidR="001F6B20">
        <w:t xml:space="preserve"> </w:t>
      </w:r>
      <w:r w:rsidRPr="00712DB2">
        <w:t>If that is the case, the question remains as to how different dominant mechanisms operating in different systems can all be captured by the maximum entropy theory of ecology.</w:t>
      </w:r>
      <w:r w:rsidR="001F6B20">
        <w:t xml:space="preserve"> </w:t>
      </w:r>
      <w:r w:rsidRPr="00712DB2">
        <w:t>On the other hand, it is possible a null statistical theory such as METE is successful precisely because a multiplicity of mechanisms operate at every site to structure size distributions.</w:t>
      </w:r>
    </w:p>
    <w:p w14:paraId="0441C861" w14:textId="77777777" w:rsidR="009D47B4" w:rsidRPr="00712DB2" w:rsidRDefault="009D47B4" w:rsidP="00712DB2">
      <w:pPr>
        <w:spacing w:line="480" w:lineRule="auto"/>
      </w:pPr>
      <w:r w:rsidRPr="00712DB2">
        <w:t xml:space="preserve"> </w:t>
      </w:r>
    </w:p>
    <w:p w14:paraId="6AB0E89C" w14:textId="77777777" w:rsidR="009D47B4" w:rsidRPr="00712DB2" w:rsidRDefault="009D47B4" w:rsidP="00712DB2">
      <w:pPr>
        <w:spacing w:line="480" w:lineRule="auto"/>
      </w:pPr>
      <w:r w:rsidRPr="00712DB2">
        <w:br w:type="page"/>
      </w:r>
    </w:p>
    <w:p w14:paraId="1FD88B6E" w14:textId="77777777" w:rsidR="009D47B4" w:rsidRPr="00712DB2" w:rsidRDefault="009D47B4" w:rsidP="00712DB2">
      <w:pPr>
        <w:spacing w:line="480" w:lineRule="auto"/>
        <w:rPr>
          <w:b/>
        </w:rPr>
      </w:pPr>
      <w:r w:rsidRPr="00712DB2">
        <w:rPr>
          <w:b/>
        </w:rPr>
        <w:lastRenderedPageBreak/>
        <w:t>References</w:t>
      </w:r>
    </w:p>
    <w:p w14:paraId="5169BDDF" w14:textId="77777777" w:rsidR="009D47B4" w:rsidRPr="00712DB2" w:rsidRDefault="009D47B4" w:rsidP="00712DB2">
      <w:pPr>
        <w:spacing w:line="480" w:lineRule="auto"/>
        <w:rPr>
          <w:b/>
        </w:rPr>
      </w:pPr>
    </w:p>
    <w:p w14:paraId="60A5F5B7" w14:textId="77777777" w:rsidR="009D47B4" w:rsidRPr="00712DB2" w:rsidRDefault="009D47B4" w:rsidP="00712DB2">
      <w:pPr>
        <w:spacing w:line="480" w:lineRule="auto"/>
      </w:pPr>
      <w:r w:rsidRPr="00712DB2">
        <w:t>Brown, J., Maurer, B. 1986.</w:t>
      </w:r>
      <w:r w:rsidR="001F6B20">
        <w:t xml:space="preserve"> </w:t>
      </w:r>
      <w:r w:rsidRPr="00712DB2">
        <w:t>Body size, ecological dominance and Cope’s Rule.</w:t>
      </w:r>
      <w:r w:rsidR="001F6B20">
        <w:t xml:space="preserve"> </w:t>
      </w:r>
      <w:r w:rsidRPr="00712DB2">
        <w:rPr>
          <w:i/>
        </w:rPr>
        <w:t>Nature</w:t>
      </w:r>
      <w:r w:rsidRPr="00712DB2">
        <w:t xml:space="preserve"> </w:t>
      </w:r>
      <w:r w:rsidRPr="00712DB2">
        <w:rPr>
          <w:b/>
        </w:rPr>
        <w:t>324</w:t>
      </w:r>
      <w:r w:rsidRPr="00712DB2">
        <w:t>, 248-250.</w:t>
      </w:r>
    </w:p>
    <w:p w14:paraId="59D06849" w14:textId="77777777" w:rsidR="009D47B4" w:rsidRPr="00712DB2" w:rsidRDefault="009D47B4" w:rsidP="00712DB2">
      <w:pPr>
        <w:spacing w:line="480" w:lineRule="auto"/>
      </w:pPr>
    </w:p>
    <w:p w14:paraId="2B3DAD8F" w14:textId="77777777" w:rsidR="009D47B4" w:rsidRPr="00712DB2" w:rsidRDefault="009D47B4" w:rsidP="00712DB2">
      <w:pPr>
        <w:spacing w:line="480" w:lineRule="auto"/>
      </w:pPr>
      <w:r w:rsidRPr="00712DB2">
        <w:t>Clauset, A., Erwin, D. 2008.</w:t>
      </w:r>
      <w:r w:rsidR="001F6B20">
        <w:t xml:space="preserve"> </w:t>
      </w:r>
      <w:r w:rsidRPr="00712DB2">
        <w:t>The evolution and distribution of species body size.</w:t>
      </w:r>
      <w:r w:rsidR="001F6B20">
        <w:t xml:space="preserve"> </w:t>
      </w:r>
      <w:r w:rsidRPr="00712DB2">
        <w:rPr>
          <w:i/>
        </w:rPr>
        <w:t>Science</w:t>
      </w:r>
      <w:r w:rsidRPr="00712DB2">
        <w:t xml:space="preserve"> </w:t>
      </w:r>
      <w:r w:rsidRPr="00712DB2">
        <w:rPr>
          <w:b/>
        </w:rPr>
        <w:t>321</w:t>
      </w:r>
      <w:r w:rsidRPr="00712DB2">
        <w:t>, 399-401.</w:t>
      </w:r>
    </w:p>
    <w:p w14:paraId="78381625" w14:textId="77777777" w:rsidR="009D47B4" w:rsidRPr="00712DB2" w:rsidRDefault="009D47B4" w:rsidP="00712DB2">
      <w:pPr>
        <w:spacing w:line="480" w:lineRule="auto"/>
      </w:pPr>
    </w:p>
    <w:p w14:paraId="1AB6896C" w14:textId="77777777" w:rsidR="009D47B4" w:rsidRPr="00712DB2" w:rsidRDefault="009D47B4" w:rsidP="00712DB2">
      <w:pPr>
        <w:spacing w:line="480" w:lineRule="auto"/>
      </w:pPr>
      <w:r w:rsidRPr="00712DB2">
        <w:t>Clauset, A., Redner, S., 2009.</w:t>
      </w:r>
      <w:r w:rsidR="001F6B20">
        <w:t xml:space="preserve"> </w:t>
      </w:r>
      <w:r w:rsidRPr="00712DB2">
        <w:t>Evolutionary model of species body mass diversification.</w:t>
      </w:r>
      <w:r w:rsidR="001F6B20">
        <w:t xml:space="preserve"> </w:t>
      </w:r>
      <w:r w:rsidRPr="00712DB2">
        <w:rPr>
          <w:i/>
        </w:rPr>
        <w:t>Physical Review Letters</w:t>
      </w:r>
      <w:r w:rsidRPr="00712DB2">
        <w:t xml:space="preserve"> </w:t>
      </w:r>
      <w:r w:rsidRPr="00712DB2">
        <w:rPr>
          <w:b/>
        </w:rPr>
        <w:t>102</w:t>
      </w:r>
      <w:r w:rsidRPr="00712DB2">
        <w:t>, 038103.</w:t>
      </w:r>
    </w:p>
    <w:p w14:paraId="67C2B100" w14:textId="77777777" w:rsidR="009D47B4" w:rsidRPr="00712DB2" w:rsidRDefault="009D47B4" w:rsidP="00712DB2">
      <w:pPr>
        <w:spacing w:line="480" w:lineRule="auto"/>
      </w:pPr>
    </w:p>
    <w:p w14:paraId="330D32C1" w14:textId="77777777" w:rsidR="009D47B4" w:rsidRPr="00712DB2" w:rsidRDefault="009D47B4" w:rsidP="00712DB2">
      <w:pPr>
        <w:spacing w:line="480" w:lineRule="auto"/>
      </w:pPr>
      <w:r w:rsidRPr="00712DB2">
        <w:t>Farrior, C., Bohlman, S., Hubbell, S., Pacala, S.</w:t>
      </w:r>
      <w:r w:rsidR="001F6B20">
        <w:t xml:space="preserve"> </w:t>
      </w:r>
      <w:r w:rsidRPr="00712DB2">
        <w:t xml:space="preserve">2016. </w:t>
      </w:r>
      <w:r w:rsidRPr="00712DB2">
        <w:rPr>
          <w:i/>
        </w:rPr>
        <w:t xml:space="preserve">Science </w:t>
      </w:r>
      <w:r w:rsidRPr="00712DB2">
        <w:rPr>
          <w:b/>
        </w:rPr>
        <w:t>351</w:t>
      </w:r>
      <w:r w:rsidRPr="00712DB2">
        <w:t>, 155-157.</w:t>
      </w:r>
    </w:p>
    <w:p w14:paraId="1C60E338" w14:textId="77777777" w:rsidR="009D47B4" w:rsidRPr="00712DB2" w:rsidRDefault="009D47B4" w:rsidP="00712DB2">
      <w:pPr>
        <w:spacing w:line="480" w:lineRule="auto"/>
      </w:pPr>
    </w:p>
    <w:p w14:paraId="4BF98B4C" w14:textId="77777777" w:rsidR="009D47B4" w:rsidRPr="00712DB2" w:rsidRDefault="009D47B4" w:rsidP="00712DB2">
      <w:pPr>
        <w:spacing w:line="480" w:lineRule="auto"/>
      </w:pPr>
      <w:r w:rsidRPr="00712DB2">
        <w:t>Gaston, K., Blackburn, T., 2000.</w:t>
      </w:r>
      <w:r w:rsidR="001F6B20">
        <w:t xml:space="preserve"> </w:t>
      </w:r>
      <w:r w:rsidRPr="00712DB2">
        <w:rPr>
          <w:i/>
        </w:rPr>
        <w:t>Pattern and Process in Macroecology</w:t>
      </w:r>
      <w:r w:rsidRPr="00712DB2">
        <w:t>.</w:t>
      </w:r>
      <w:r w:rsidR="001F6B20">
        <w:t xml:space="preserve"> </w:t>
      </w:r>
      <w:r w:rsidRPr="00712DB2">
        <w:t>Blackwell Scientific, Oxford, UK.</w:t>
      </w:r>
      <w:r w:rsidR="001F6B20">
        <w:t xml:space="preserve"> </w:t>
      </w:r>
    </w:p>
    <w:p w14:paraId="3F61C60A" w14:textId="77777777" w:rsidR="009D47B4" w:rsidRPr="00712DB2" w:rsidRDefault="009D47B4" w:rsidP="00712DB2">
      <w:pPr>
        <w:spacing w:line="480" w:lineRule="auto"/>
      </w:pPr>
    </w:p>
    <w:p w14:paraId="24F748E6" w14:textId="77777777" w:rsidR="009D47B4" w:rsidRPr="00712DB2" w:rsidRDefault="009D47B4" w:rsidP="00712DB2">
      <w:pPr>
        <w:autoSpaceDE w:val="0"/>
        <w:autoSpaceDN w:val="0"/>
        <w:adjustRightInd w:val="0"/>
        <w:spacing w:line="480" w:lineRule="auto"/>
        <w:rPr>
          <w:rFonts w:eastAsia="Times New Roman" w:cs="Times New Roman"/>
        </w:rPr>
      </w:pPr>
      <w:r w:rsidRPr="00712DB2">
        <w:rPr>
          <w:rFonts w:eastAsia="Times New Roman" w:cs="Times New Roman"/>
        </w:rPr>
        <w:t xml:space="preserve">Harte, J., Zillio, T., Conlisk, E., Smith, A.B. 2008. Maximum entropy and the state variable approach to macroecology. </w:t>
      </w:r>
      <w:r w:rsidRPr="00712DB2">
        <w:rPr>
          <w:rFonts w:eastAsia="Times New Roman" w:cs="Times New Roman"/>
          <w:i/>
        </w:rPr>
        <w:t>Ecology</w:t>
      </w:r>
      <w:r w:rsidRPr="00712DB2">
        <w:rPr>
          <w:rFonts w:eastAsia="Times New Roman" w:cs="Times New Roman"/>
        </w:rPr>
        <w:t xml:space="preserve"> </w:t>
      </w:r>
      <w:r w:rsidRPr="00712DB2">
        <w:rPr>
          <w:rFonts w:eastAsia="Times New Roman" w:cs="Times New Roman"/>
          <w:b/>
        </w:rPr>
        <w:t>89</w:t>
      </w:r>
      <w:r w:rsidRPr="00712DB2">
        <w:rPr>
          <w:rFonts w:eastAsia="Times New Roman" w:cs="Times New Roman"/>
        </w:rPr>
        <w:t>, 2700–2711.</w:t>
      </w:r>
    </w:p>
    <w:p w14:paraId="3DB45C2C" w14:textId="77777777" w:rsidR="009D47B4" w:rsidRPr="00712DB2" w:rsidRDefault="009D47B4" w:rsidP="00712DB2">
      <w:pPr>
        <w:autoSpaceDE w:val="0"/>
        <w:autoSpaceDN w:val="0"/>
        <w:adjustRightInd w:val="0"/>
        <w:spacing w:line="480" w:lineRule="auto"/>
        <w:rPr>
          <w:rFonts w:eastAsia="Times New Roman" w:cs="Times New Roman"/>
        </w:rPr>
      </w:pPr>
    </w:p>
    <w:p w14:paraId="4B40DBCD" w14:textId="77777777" w:rsidR="009D47B4" w:rsidRPr="00712DB2" w:rsidRDefault="009D47B4" w:rsidP="00712DB2">
      <w:pPr>
        <w:spacing w:line="480" w:lineRule="auto"/>
        <w:rPr>
          <w:rFonts w:cs="Times New Roman"/>
        </w:rPr>
      </w:pPr>
      <w:r w:rsidRPr="00712DB2">
        <w:rPr>
          <w:rFonts w:cs="Times New Roman"/>
        </w:rPr>
        <w:t>Harte, J., Smith, A., Storch, D. ,2009. Biodiversity scales from plots to biomes with a universal species-area curve.</w:t>
      </w:r>
      <w:r w:rsidR="001F6B20">
        <w:rPr>
          <w:rFonts w:cs="Times New Roman"/>
        </w:rPr>
        <w:t xml:space="preserve"> </w:t>
      </w:r>
      <w:r w:rsidRPr="00712DB2">
        <w:rPr>
          <w:rFonts w:cs="Times New Roman"/>
          <w:i/>
        </w:rPr>
        <w:t>Ecology Letters</w:t>
      </w:r>
      <w:r w:rsidRPr="00712DB2">
        <w:rPr>
          <w:rFonts w:cs="Times New Roman"/>
        </w:rPr>
        <w:t xml:space="preserve"> </w:t>
      </w:r>
      <w:r w:rsidRPr="00712DB2">
        <w:rPr>
          <w:rFonts w:cs="Times New Roman"/>
          <w:b/>
        </w:rPr>
        <w:t>12</w:t>
      </w:r>
      <w:r w:rsidRPr="00712DB2">
        <w:rPr>
          <w:rFonts w:cs="Times New Roman"/>
        </w:rPr>
        <w:t>, 789–797.</w:t>
      </w:r>
    </w:p>
    <w:p w14:paraId="123D1CD2" w14:textId="77777777" w:rsidR="009D47B4" w:rsidRPr="00712DB2" w:rsidRDefault="009D47B4" w:rsidP="00712DB2">
      <w:pPr>
        <w:spacing w:line="480" w:lineRule="auto"/>
        <w:rPr>
          <w:rFonts w:cs="Times New Roman"/>
        </w:rPr>
      </w:pPr>
    </w:p>
    <w:p w14:paraId="4D87537E" w14:textId="77777777" w:rsidR="009D47B4" w:rsidRPr="00712DB2" w:rsidRDefault="009D47B4" w:rsidP="00712DB2">
      <w:pPr>
        <w:spacing w:line="480" w:lineRule="auto"/>
        <w:rPr>
          <w:rFonts w:cs="Times New Roman"/>
        </w:rPr>
      </w:pPr>
      <w:r w:rsidRPr="00712DB2">
        <w:rPr>
          <w:rFonts w:cs="Times New Roman"/>
        </w:rPr>
        <w:lastRenderedPageBreak/>
        <w:t>Harte J., 2011.</w:t>
      </w:r>
      <w:r w:rsidR="001F6B20">
        <w:rPr>
          <w:rFonts w:cs="Times New Roman"/>
        </w:rPr>
        <w:t xml:space="preserve"> </w:t>
      </w:r>
      <w:r w:rsidRPr="00712DB2">
        <w:rPr>
          <w:rFonts w:cs="Times New Roman"/>
          <w:i/>
        </w:rPr>
        <w:t>Maximum Entropy and Ecology: A Theory of Abundance, Distribution, and Energetics</w:t>
      </w:r>
      <w:r w:rsidRPr="00712DB2">
        <w:rPr>
          <w:rFonts w:cs="Times New Roman"/>
        </w:rPr>
        <w:t>.</w:t>
      </w:r>
      <w:r w:rsidR="001F6B20">
        <w:rPr>
          <w:rFonts w:cs="Times New Roman"/>
        </w:rPr>
        <w:t xml:space="preserve"> </w:t>
      </w:r>
      <w:r w:rsidRPr="00712DB2">
        <w:rPr>
          <w:rFonts w:cs="Times New Roman"/>
        </w:rPr>
        <w:t>Oxford Univ. Press, Oxford, UK.</w:t>
      </w:r>
    </w:p>
    <w:p w14:paraId="5B9AF33F" w14:textId="77777777" w:rsidR="009D47B4" w:rsidRPr="00712DB2" w:rsidRDefault="009D47B4" w:rsidP="00712DB2">
      <w:pPr>
        <w:spacing w:line="480" w:lineRule="auto"/>
        <w:rPr>
          <w:rFonts w:eastAsia="Times New Roman" w:cs="Times New Roman"/>
        </w:rPr>
      </w:pPr>
    </w:p>
    <w:p w14:paraId="627295FF" w14:textId="77777777" w:rsidR="009D47B4" w:rsidRPr="00712DB2" w:rsidRDefault="009D47B4" w:rsidP="00712DB2">
      <w:pPr>
        <w:spacing w:beforeAutospacing="1" w:afterAutospacing="1" w:line="480" w:lineRule="auto"/>
        <w:rPr>
          <w:rFonts w:cs="Times New Roman"/>
          <w:lang w:val="pt-BR"/>
        </w:rPr>
      </w:pPr>
      <w:r w:rsidRPr="00712DB2">
        <w:rPr>
          <w:rFonts w:eastAsia="Times New Roman" w:cs="Times New Roman"/>
        </w:rPr>
        <w:t>Harte, J., Newman, E.</w:t>
      </w:r>
      <w:r w:rsidR="00685B60">
        <w:rPr>
          <w:rFonts w:eastAsia="Times New Roman" w:cs="Times New Roman"/>
        </w:rPr>
        <w:t>A.</w:t>
      </w:r>
      <w:r w:rsidR="001F6B20">
        <w:rPr>
          <w:rFonts w:eastAsia="Times New Roman" w:cs="Times New Roman"/>
        </w:rPr>
        <w:t xml:space="preserve"> </w:t>
      </w:r>
      <w:r w:rsidRPr="00712DB2">
        <w:rPr>
          <w:rFonts w:eastAsia="Times New Roman" w:cs="Times New Roman"/>
        </w:rPr>
        <w:t>2014.</w:t>
      </w:r>
      <w:r w:rsidR="001F6B20">
        <w:rPr>
          <w:rFonts w:eastAsia="Times New Roman" w:cs="Times New Roman"/>
        </w:rPr>
        <w:t xml:space="preserve"> </w:t>
      </w:r>
      <w:r w:rsidRPr="00712DB2">
        <w:rPr>
          <w:rFonts w:cs="Times New Roman"/>
          <w:lang w:val="pt-BR"/>
        </w:rPr>
        <w:t>Maximum entropy as a foundation for ecological theory.</w:t>
      </w:r>
      <w:r w:rsidR="001F6B20">
        <w:rPr>
          <w:rFonts w:cs="Times New Roman"/>
          <w:lang w:val="pt-BR"/>
        </w:rPr>
        <w:t xml:space="preserve"> </w:t>
      </w:r>
      <w:r w:rsidRPr="00712DB2">
        <w:rPr>
          <w:rFonts w:cs="Times New Roman"/>
          <w:i/>
          <w:lang w:val="pt-BR"/>
        </w:rPr>
        <w:t>Trends in Ecology and Evolution.</w:t>
      </w:r>
      <w:r w:rsidRPr="00712DB2">
        <w:rPr>
          <w:rFonts w:cs="Times New Roman"/>
          <w:lang w:val="pt-BR"/>
        </w:rPr>
        <w:t xml:space="preserve"> </w:t>
      </w:r>
      <w:r w:rsidRPr="00712DB2">
        <w:rPr>
          <w:rFonts w:cs="Times New Roman"/>
          <w:b/>
          <w:lang w:val="pt-BR"/>
        </w:rPr>
        <w:t>29</w:t>
      </w:r>
      <w:r w:rsidRPr="00712DB2">
        <w:rPr>
          <w:rFonts w:cs="Times New Roman"/>
          <w:lang w:val="pt-BR"/>
        </w:rPr>
        <w:t>(7), 384-389.</w:t>
      </w:r>
    </w:p>
    <w:p w14:paraId="60F136DE" w14:textId="77777777" w:rsidR="009D47B4" w:rsidRPr="00712DB2" w:rsidRDefault="009D47B4" w:rsidP="00712DB2">
      <w:pPr>
        <w:spacing w:line="480" w:lineRule="auto"/>
        <w:rPr>
          <w:rFonts w:cs="Times New Roman"/>
        </w:rPr>
      </w:pPr>
    </w:p>
    <w:p w14:paraId="20D2DDAF" w14:textId="77777777" w:rsidR="009D47B4" w:rsidRPr="00712DB2" w:rsidRDefault="009D47B4" w:rsidP="00712DB2">
      <w:pPr>
        <w:spacing w:line="480" w:lineRule="auto"/>
        <w:rPr>
          <w:rFonts w:cs="Times New Roman"/>
        </w:rPr>
      </w:pPr>
      <w:r w:rsidRPr="00712DB2">
        <w:rPr>
          <w:rFonts w:cs="Times New Roman"/>
        </w:rPr>
        <w:t>Harte, J.</w:t>
      </w:r>
      <w:r w:rsidR="001F6B20">
        <w:rPr>
          <w:rFonts w:cs="Times New Roman"/>
        </w:rPr>
        <w:t xml:space="preserve"> </w:t>
      </w:r>
      <w:r w:rsidRPr="00712DB2">
        <w:rPr>
          <w:rFonts w:cs="Times New Roman"/>
        </w:rPr>
        <w:t>Rominger, A., Zhang, Y., 2015.</w:t>
      </w:r>
      <w:r w:rsidR="001F6B20">
        <w:rPr>
          <w:rFonts w:cs="Times New Roman"/>
        </w:rPr>
        <w:t xml:space="preserve"> </w:t>
      </w:r>
      <w:r w:rsidRPr="00712DB2">
        <w:rPr>
          <w:rFonts w:cs="Times New Roman"/>
          <w:bCs/>
          <w:color w:val="141414"/>
        </w:rPr>
        <w:t xml:space="preserve">Extending the maximum entropy theory of ecology to higher taxonomic levels. </w:t>
      </w:r>
      <w:r w:rsidRPr="00712DB2">
        <w:rPr>
          <w:rFonts w:cs="Times New Roman"/>
          <w:bCs/>
          <w:i/>
          <w:color w:val="141414"/>
        </w:rPr>
        <w:t>Ecology Letters</w:t>
      </w:r>
      <w:r w:rsidRPr="00712DB2">
        <w:rPr>
          <w:rFonts w:cs="Times New Roman"/>
          <w:bCs/>
          <w:color w:val="141414"/>
        </w:rPr>
        <w:t xml:space="preserve"> </w:t>
      </w:r>
      <w:r w:rsidRPr="00712DB2">
        <w:rPr>
          <w:rFonts w:cs="Times New Roman"/>
          <w:b/>
          <w:bCs/>
          <w:color w:val="141414"/>
        </w:rPr>
        <w:t>18</w:t>
      </w:r>
      <w:r w:rsidRPr="00712DB2">
        <w:rPr>
          <w:rFonts w:cs="Times New Roman"/>
          <w:bCs/>
          <w:color w:val="141414"/>
        </w:rPr>
        <w:t>, 1068-1077.</w:t>
      </w:r>
    </w:p>
    <w:p w14:paraId="548F3FCA" w14:textId="77777777" w:rsidR="009D47B4" w:rsidRPr="00712DB2" w:rsidRDefault="009D47B4" w:rsidP="00712DB2">
      <w:pPr>
        <w:spacing w:line="480" w:lineRule="auto"/>
      </w:pPr>
    </w:p>
    <w:p w14:paraId="168F1196" w14:textId="77777777" w:rsidR="009D47B4" w:rsidRPr="00712DB2" w:rsidRDefault="009D47B4" w:rsidP="00712DB2">
      <w:pPr>
        <w:spacing w:line="480" w:lineRule="auto"/>
      </w:pPr>
      <w:r w:rsidRPr="00712DB2">
        <w:t>Hubbell, S., Condit, R., Foster, R. (2005).</w:t>
      </w:r>
      <w:r w:rsidR="001F6B20">
        <w:t xml:space="preserve"> </w:t>
      </w:r>
      <w:r w:rsidRPr="007C7183">
        <w:t>http://ctfs.arnarb.Harvard.edu/webatlas/datasets/bci</w:t>
      </w:r>
    </w:p>
    <w:p w14:paraId="09A25BDF" w14:textId="77777777" w:rsidR="009D47B4" w:rsidRPr="00712DB2" w:rsidRDefault="009D47B4" w:rsidP="00712DB2">
      <w:pPr>
        <w:spacing w:line="480" w:lineRule="auto"/>
      </w:pPr>
    </w:p>
    <w:p w14:paraId="34AB2C37" w14:textId="77777777" w:rsidR="009D47B4" w:rsidRPr="00712DB2" w:rsidRDefault="009D47B4" w:rsidP="00712DB2">
      <w:pPr>
        <w:spacing w:line="480" w:lineRule="auto"/>
      </w:pPr>
      <w:r w:rsidRPr="00712DB2">
        <w:t>Hutchinson, G. E., MacArthur, R., 1959.</w:t>
      </w:r>
      <w:r w:rsidR="001F6B20">
        <w:t xml:space="preserve"> </w:t>
      </w:r>
      <w:r w:rsidRPr="00712DB2">
        <w:t>A theoretical ecological model of size distributions among species of animals.</w:t>
      </w:r>
      <w:r w:rsidR="001F6B20">
        <w:t xml:space="preserve"> </w:t>
      </w:r>
      <w:r w:rsidRPr="00712DB2">
        <w:rPr>
          <w:i/>
        </w:rPr>
        <w:t>American Naturalist</w:t>
      </w:r>
      <w:r w:rsidRPr="00712DB2">
        <w:t xml:space="preserve"> </w:t>
      </w:r>
      <w:r w:rsidRPr="00712DB2">
        <w:rPr>
          <w:b/>
        </w:rPr>
        <w:t>93</w:t>
      </w:r>
      <w:r w:rsidRPr="00712DB2">
        <w:t xml:space="preserve">, 117-125. </w:t>
      </w:r>
    </w:p>
    <w:p w14:paraId="25CC0848" w14:textId="77777777" w:rsidR="009D47B4" w:rsidRPr="00712DB2" w:rsidRDefault="009D47B4" w:rsidP="00712DB2">
      <w:pPr>
        <w:spacing w:line="480" w:lineRule="auto"/>
      </w:pPr>
    </w:p>
    <w:p w14:paraId="1F6684E1" w14:textId="77777777" w:rsidR="009D47B4" w:rsidRPr="00712DB2" w:rsidRDefault="009D47B4" w:rsidP="00712DB2">
      <w:pPr>
        <w:autoSpaceDE w:val="0"/>
        <w:autoSpaceDN w:val="0"/>
        <w:adjustRightInd w:val="0"/>
        <w:spacing w:line="480" w:lineRule="auto"/>
        <w:rPr>
          <w:rFonts w:cs="Times New Roman"/>
          <w:color w:val="000000"/>
        </w:rPr>
      </w:pPr>
      <w:r w:rsidRPr="00712DB2">
        <w:rPr>
          <w:rFonts w:cs="Times New Roman"/>
          <w:color w:val="000000"/>
        </w:rPr>
        <w:t xml:space="preserve">Jaynes, E., 1957. Information Theory and Statistical Mechanics. </w:t>
      </w:r>
      <w:r w:rsidRPr="00712DB2">
        <w:rPr>
          <w:rFonts w:cs="Times New Roman"/>
          <w:i/>
          <w:color w:val="000000"/>
        </w:rPr>
        <w:t>Physical Review</w:t>
      </w:r>
      <w:r w:rsidRPr="00712DB2">
        <w:rPr>
          <w:rFonts w:cs="Times New Roman"/>
          <w:color w:val="000000"/>
        </w:rPr>
        <w:t xml:space="preserve"> </w:t>
      </w:r>
      <w:r w:rsidRPr="00712DB2">
        <w:rPr>
          <w:rFonts w:cs="Times New Roman"/>
          <w:b/>
          <w:color w:val="000000"/>
        </w:rPr>
        <w:t>106</w:t>
      </w:r>
      <w:r w:rsidRPr="00712DB2">
        <w:rPr>
          <w:rFonts w:cs="Times New Roman"/>
          <w:color w:val="000000"/>
        </w:rPr>
        <w:t>, 620-</w:t>
      </w:r>
    </w:p>
    <w:p w14:paraId="3B047398" w14:textId="77777777" w:rsidR="009D47B4" w:rsidRPr="00712DB2" w:rsidRDefault="009D47B4" w:rsidP="00712DB2">
      <w:pPr>
        <w:autoSpaceDE w:val="0"/>
        <w:autoSpaceDN w:val="0"/>
        <w:adjustRightInd w:val="0"/>
        <w:spacing w:line="480" w:lineRule="auto"/>
        <w:rPr>
          <w:rFonts w:cs="Times New Roman"/>
        </w:rPr>
      </w:pPr>
      <w:r w:rsidRPr="00712DB2">
        <w:rPr>
          <w:rFonts w:cs="Times New Roman"/>
          <w:color w:val="000000"/>
        </w:rPr>
        <w:t>630.</w:t>
      </w:r>
      <w:r w:rsidR="001F6B20">
        <w:rPr>
          <w:rFonts w:cs="Times New Roman"/>
        </w:rPr>
        <w:t xml:space="preserve"> </w:t>
      </w:r>
      <w:r w:rsidRPr="00712DB2">
        <w:rPr>
          <w:rFonts w:cs="Times New Roman"/>
        </w:rPr>
        <w:t xml:space="preserve"> </w:t>
      </w:r>
    </w:p>
    <w:p w14:paraId="34D36F7A" w14:textId="77777777" w:rsidR="009D47B4" w:rsidRPr="00712DB2" w:rsidRDefault="009D47B4" w:rsidP="00712DB2">
      <w:pPr>
        <w:spacing w:line="480" w:lineRule="auto"/>
        <w:rPr>
          <w:rFonts w:cs="Times New Roman"/>
        </w:rPr>
      </w:pPr>
    </w:p>
    <w:p w14:paraId="2E686C52" w14:textId="77777777" w:rsidR="009D47B4" w:rsidRPr="00712DB2" w:rsidRDefault="009D47B4" w:rsidP="00712DB2">
      <w:pPr>
        <w:spacing w:line="480" w:lineRule="auto"/>
        <w:rPr>
          <w:rFonts w:cs="Times New Roman"/>
        </w:rPr>
      </w:pPr>
      <w:r w:rsidRPr="00712DB2">
        <w:rPr>
          <w:rFonts w:cs="Times New Roman"/>
        </w:rPr>
        <w:t>Jaynes, E.T., 1982.</w:t>
      </w:r>
      <w:r w:rsidR="001F6B20">
        <w:rPr>
          <w:rFonts w:cs="Times New Roman"/>
        </w:rPr>
        <w:t xml:space="preserve"> </w:t>
      </w:r>
      <w:r w:rsidRPr="00712DB2">
        <w:rPr>
          <w:rFonts w:cs="Times New Roman"/>
        </w:rPr>
        <w:t xml:space="preserve">On the rationale of maximum entropy methods. </w:t>
      </w:r>
      <w:r w:rsidRPr="00712DB2">
        <w:rPr>
          <w:rFonts w:cs="Times New Roman"/>
          <w:i/>
        </w:rPr>
        <w:t>Proc. Inst. Elec. Electron. Engin</w:t>
      </w:r>
      <w:r w:rsidRPr="00712DB2">
        <w:rPr>
          <w:rFonts w:cs="Times New Roman"/>
        </w:rPr>
        <w:t xml:space="preserve">. </w:t>
      </w:r>
      <w:r w:rsidRPr="00712DB2">
        <w:rPr>
          <w:rFonts w:cs="Times New Roman"/>
          <w:b/>
        </w:rPr>
        <w:t>70</w:t>
      </w:r>
      <w:r w:rsidRPr="00712DB2">
        <w:rPr>
          <w:rFonts w:cs="Times New Roman"/>
        </w:rPr>
        <w:t>, 939-952.</w:t>
      </w:r>
    </w:p>
    <w:p w14:paraId="771046D3" w14:textId="77777777" w:rsidR="009D47B4" w:rsidRPr="00712DB2" w:rsidRDefault="009D47B4" w:rsidP="00712DB2">
      <w:pPr>
        <w:spacing w:line="480" w:lineRule="auto"/>
      </w:pPr>
    </w:p>
    <w:p w14:paraId="4679FFF8" w14:textId="77777777" w:rsidR="009D47B4" w:rsidRPr="00712DB2" w:rsidRDefault="009D47B4" w:rsidP="00712DB2">
      <w:pPr>
        <w:spacing w:line="480" w:lineRule="auto"/>
      </w:pPr>
      <w:r w:rsidRPr="00712DB2">
        <w:t>Maurer, B.,1988.</w:t>
      </w:r>
      <w:r w:rsidR="001F6B20">
        <w:t xml:space="preserve"> </w:t>
      </w:r>
      <w:r w:rsidRPr="00712DB2">
        <w:t>The evolution of body size in birds.</w:t>
      </w:r>
      <w:r w:rsidR="001F6B20">
        <w:t xml:space="preserve"> </w:t>
      </w:r>
      <w:r w:rsidRPr="00712DB2">
        <w:t>I. Evidence for non-random diversification.</w:t>
      </w:r>
      <w:r w:rsidR="001F6B20">
        <w:t xml:space="preserve"> </w:t>
      </w:r>
      <w:r w:rsidRPr="00712DB2">
        <w:rPr>
          <w:i/>
        </w:rPr>
        <w:t>Evolutionary Ecology</w:t>
      </w:r>
      <w:r w:rsidRPr="00712DB2">
        <w:t xml:space="preserve"> </w:t>
      </w:r>
      <w:r w:rsidRPr="00712DB2">
        <w:rPr>
          <w:b/>
        </w:rPr>
        <w:t>12</w:t>
      </w:r>
      <w:r w:rsidRPr="00712DB2">
        <w:t>, 925-934.</w:t>
      </w:r>
    </w:p>
    <w:p w14:paraId="515D958C" w14:textId="77777777" w:rsidR="009D47B4" w:rsidRPr="00685B60" w:rsidRDefault="009D47B4" w:rsidP="00685B60">
      <w:pPr>
        <w:spacing w:line="480" w:lineRule="auto"/>
      </w:pPr>
    </w:p>
    <w:p w14:paraId="0E3F0E81" w14:textId="77777777" w:rsidR="009D47B4" w:rsidRPr="00685B60" w:rsidRDefault="009D47B4" w:rsidP="00685B60">
      <w:pPr>
        <w:spacing w:line="480" w:lineRule="auto"/>
      </w:pPr>
      <w:r w:rsidRPr="00685B60">
        <w:t>Maurer, B. Brown, J., Rusler,</w:t>
      </w:r>
      <w:r w:rsidR="001F6B20" w:rsidRPr="00685B60">
        <w:t xml:space="preserve"> </w:t>
      </w:r>
      <w:r w:rsidRPr="00685B60">
        <w:t xml:space="preserve">R., 1992. The micro and macro in body size evolution. </w:t>
      </w:r>
      <w:r w:rsidRPr="00685B60">
        <w:rPr>
          <w:i/>
        </w:rPr>
        <w:t xml:space="preserve">Evolution </w:t>
      </w:r>
      <w:r w:rsidRPr="00685B60">
        <w:rPr>
          <w:b/>
        </w:rPr>
        <w:t>46</w:t>
      </w:r>
      <w:r w:rsidRPr="00685B60">
        <w:t>(4):</w:t>
      </w:r>
      <w:r w:rsidR="00D32566" w:rsidRPr="00685B60">
        <w:t xml:space="preserve"> </w:t>
      </w:r>
      <w:r w:rsidRPr="00685B60">
        <w:t>939-953</w:t>
      </w:r>
    </w:p>
    <w:p w14:paraId="241C1AE5" w14:textId="77777777" w:rsidR="009D47B4" w:rsidRPr="00712DB2" w:rsidRDefault="009D47B4" w:rsidP="00685B60">
      <w:pPr>
        <w:spacing w:line="480" w:lineRule="auto"/>
      </w:pPr>
    </w:p>
    <w:p w14:paraId="65408739" w14:textId="77777777" w:rsidR="009D47B4" w:rsidRPr="00712DB2" w:rsidRDefault="009D47B4" w:rsidP="00712DB2">
      <w:pPr>
        <w:widowControl w:val="0"/>
        <w:autoSpaceDE w:val="0"/>
        <w:autoSpaceDN w:val="0"/>
        <w:adjustRightInd w:val="0"/>
        <w:spacing w:line="480" w:lineRule="auto"/>
        <w:rPr>
          <w:rFonts w:cs="Times New Roman"/>
        </w:rPr>
      </w:pPr>
      <w:r w:rsidRPr="00712DB2">
        <w:rPr>
          <w:rFonts w:cs="Times New Roman"/>
        </w:rPr>
        <w:t>Muller-Landau, H., Condit, R., Harms, K.,</w:t>
      </w:r>
      <w:r w:rsidR="001F6B20">
        <w:rPr>
          <w:rFonts w:cs="Times New Roman"/>
        </w:rPr>
        <w:t xml:space="preserve"> </w:t>
      </w:r>
      <w:r w:rsidRPr="00712DB2">
        <w:rPr>
          <w:rFonts w:cs="Times New Roman"/>
        </w:rPr>
        <w:t>Marks, C. Thomas, S. et al., 2006.</w:t>
      </w:r>
      <w:r w:rsidR="001F6B20">
        <w:rPr>
          <w:rFonts w:cs="Times New Roman"/>
        </w:rPr>
        <w:t xml:space="preserve"> </w:t>
      </w:r>
      <w:r w:rsidRPr="00712DB2">
        <w:rPr>
          <w:rFonts w:cs="Times New Roman"/>
        </w:rPr>
        <w:t>Comparing tropical forest tree size distributions with the predictions of metabolic ecology and</w:t>
      </w:r>
    </w:p>
    <w:p w14:paraId="77909335" w14:textId="77777777" w:rsidR="009D47B4" w:rsidRPr="00712DB2" w:rsidRDefault="009D47B4" w:rsidP="00712DB2">
      <w:pPr>
        <w:widowControl w:val="0"/>
        <w:autoSpaceDE w:val="0"/>
        <w:autoSpaceDN w:val="0"/>
        <w:adjustRightInd w:val="0"/>
        <w:spacing w:line="480" w:lineRule="auto"/>
        <w:rPr>
          <w:rFonts w:cs="Times New Roman"/>
        </w:rPr>
      </w:pPr>
      <w:r w:rsidRPr="00712DB2">
        <w:rPr>
          <w:rFonts w:cs="Times New Roman"/>
        </w:rPr>
        <w:t>equilibrium models.</w:t>
      </w:r>
      <w:r w:rsidR="001F6B20">
        <w:rPr>
          <w:rFonts w:cs="Times New Roman"/>
        </w:rPr>
        <w:t xml:space="preserve"> </w:t>
      </w:r>
      <w:r w:rsidRPr="00712DB2">
        <w:rPr>
          <w:rFonts w:cs="Times New Roman"/>
          <w:i/>
        </w:rPr>
        <w:t>Ecology Letters</w:t>
      </w:r>
      <w:r w:rsidRPr="00712DB2">
        <w:rPr>
          <w:rFonts w:cs="Times New Roman"/>
        </w:rPr>
        <w:t xml:space="preserve"> </w:t>
      </w:r>
      <w:r w:rsidRPr="00712DB2">
        <w:rPr>
          <w:rFonts w:cs="Times New Roman"/>
          <w:b/>
        </w:rPr>
        <w:t>9</w:t>
      </w:r>
      <w:r w:rsidRPr="00712DB2">
        <w:rPr>
          <w:rFonts w:cs="Times New Roman"/>
        </w:rPr>
        <w:t>, 589–602.</w:t>
      </w:r>
    </w:p>
    <w:p w14:paraId="006C61FA" w14:textId="77777777" w:rsidR="009D47B4" w:rsidRPr="00712DB2" w:rsidRDefault="009D47B4" w:rsidP="00712DB2">
      <w:pPr>
        <w:widowControl w:val="0"/>
        <w:autoSpaceDE w:val="0"/>
        <w:autoSpaceDN w:val="0"/>
        <w:adjustRightInd w:val="0"/>
        <w:spacing w:line="480" w:lineRule="auto"/>
        <w:rPr>
          <w:rFonts w:cs="Times New Roman"/>
        </w:rPr>
      </w:pPr>
    </w:p>
    <w:p w14:paraId="58F761E6" w14:textId="77777777" w:rsidR="009D47B4" w:rsidRPr="00712DB2" w:rsidRDefault="009D47B4" w:rsidP="00712DB2">
      <w:pPr>
        <w:widowControl w:val="0"/>
        <w:autoSpaceDE w:val="0"/>
        <w:autoSpaceDN w:val="0"/>
        <w:adjustRightInd w:val="0"/>
        <w:spacing w:line="480" w:lineRule="auto"/>
      </w:pPr>
    </w:p>
    <w:p w14:paraId="2573A999" w14:textId="77777777" w:rsidR="009D47B4" w:rsidRPr="00712DB2" w:rsidRDefault="009D47B4" w:rsidP="00712DB2">
      <w:pPr>
        <w:spacing w:line="480" w:lineRule="auto"/>
        <w:rPr>
          <w:rFonts w:cs="Times New Roman"/>
        </w:rPr>
      </w:pPr>
      <w:r w:rsidRPr="00712DB2">
        <w:rPr>
          <w:rFonts w:cs="Times New Roman"/>
        </w:rPr>
        <w:t>Newman, E., Harte, M., Lowell, N., Wilber, M., Harte, J.</w:t>
      </w:r>
      <w:r w:rsidR="001F6B20">
        <w:rPr>
          <w:rFonts w:cs="Times New Roman"/>
        </w:rPr>
        <w:t xml:space="preserve"> </w:t>
      </w:r>
      <w:r w:rsidRPr="00712DB2">
        <w:rPr>
          <w:rFonts w:cs="Times New Roman"/>
        </w:rPr>
        <w:t>2014. Empirical tests of within- and across-species energetics in a diverse plant community.</w:t>
      </w:r>
      <w:r w:rsidR="001F6B20">
        <w:rPr>
          <w:rFonts w:cs="Times New Roman"/>
        </w:rPr>
        <w:t xml:space="preserve"> </w:t>
      </w:r>
      <w:r w:rsidRPr="00712DB2">
        <w:rPr>
          <w:rFonts w:cs="Times New Roman"/>
          <w:i/>
        </w:rPr>
        <w:t>Ecology</w:t>
      </w:r>
      <w:r w:rsidRPr="00712DB2">
        <w:rPr>
          <w:rFonts w:cs="Times New Roman"/>
        </w:rPr>
        <w:t xml:space="preserve"> </w:t>
      </w:r>
      <w:r w:rsidRPr="00712DB2">
        <w:rPr>
          <w:rFonts w:cs="Times New Roman"/>
          <w:b/>
        </w:rPr>
        <w:t>95</w:t>
      </w:r>
      <w:r w:rsidRPr="00712DB2">
        <w:rPr>
          <w:rFonts w:cs="Times New Roman"/>
        </w:rPr>
        <w:t>(10), 2815–2825.</w:t>
      </w:r>
    </w:p>
    <w:p w14:paraId="613E06E1" w14:textId="77777777" w:rsidR="009D47B4" w:rsidRPr="00712DB2" w:rsidRDefault="009D47B4" w:rsidP="00712DB2">
      <w:pPr>
        <w:spacing w:line="480" w:lineRule="auto"/>
      </w:pPr>
    </w:p>
    <w:p w14:paraId="239ADDB3" w14:textId="77777777" w:rsidR="009D47B4" w:rsidRPr="00712DB2" w:rsidRDefault="009D47B4" w:rsidP="00712DB2">
      <w:pPr>
        <w:spacing w:line="480" w:lineRule="auto"/>
      </w:pPr>
      <w:r w:rsidRPr="00712DB2">
        <w:t>Ritchie, M., 2010.</w:t>
      </w:r>
      <w:r w:rsidR="001F6B20">
        <w:t xml:space="preserve"> </w:t>
      </w:r>
      <w:r w:rsidRPr="00712DB2">
        <w:rPr>
          <w:i/>
        </w:rPr>
        <w:t>Scale, Heterogeneity, and the Structure and Diversity of Ecological Communities.</w:t>
      </w:r>
      <w:r w:rsidR="001F6B20">
        <w:rPr>
          <w:i/>
        </w:rPr>
        <w:t xml:space="preserve"> </w:t>
      </w:r>
      <w:r w:rsidRPr="00712DB2">
        <w:t>Princeton U. Press, Princeton, NJ.</w:t>
      </w:r>
    </w:p>
    <w:p w14:paraId="0737EE74" w14:textId="77777777" w:rsidR="009D47B4" w:rsidRPr="00712DB2" w:rsidRDefault="009D47B4" w:rsidP="00712DB2">
      <w:pPr>
        <w:spacing w:line="480" w:lineRule="auto"/>
      </w:pPr>
    </w:p>
    <w:p w14:paraId="07C38421" w14:textId="77777777" w:rsidR="009D47B4" w:rsidRPr="00712DB2" w:rsidRDefault="009D47B4" w:rsidP="00712DB2">
      <w:pPr>
        <w:widowControl w:val="0"/>
        <w:autoSpaceDE w:val="0"/>
        <w:autoSpaceDN w:val="0"/>
        <w:adjustRightInd w:val="0"/>
        <w:spacing w:line="480" w:lineRule="auto"/>
        <w:rPr>
          <w:rFonts w:cs="Times New Roman"/>
        </w:rPr>
      </w:pPr>
      <w:r w:rsidRPr="00712DB2">
        <w:rPr>
          <w:rFonts w:cs="Times New Roman"/>
        </w:rPr>
        <w:t>Rominger, A. J. et al. 2016.</w:t>
      </w:r>
      <w:r w:rsidR="001F6B20">
        <w:rPr>
          <w:rFonts w:cs="Times New Roman"/>
        </w:rPr>
        <w:t xml:space="preserve"> </w:t>
      </w:r>
      <w:r w:rsidRPr="00712DB2">
        <w:rPr>
          <w:rFonts w:cs="Times New Roman"/>
        </w:rPr>
        <w:t xml:space="preserve">Community assembly on isolated islands: macroecology meets evolution. </w:t>
      </w:r>
      <w:r w:rsidRPr="00712DB2">
        <w:rPr>
          <w:rFonts w:cs="Times New Roman"/>
          <w:i/>
        </w:rPr>
        <w:t>Global Ecology and Biogeography</w:t>
      </w:r>
      <w:r w:rsidRPr="00712DB2">
        <w:rPr>
          <w:rFonts w:cs="Times New Roman"/>
        </w:rPr>
        <w:t xml:space="preserve">, </w:t>
      </w:r>
      <w:r w:rsidRPr="00712DB2">
        <w:rPr>
          <w:rFonts w:cs="Times New Roman"/>
          <w:b/>
        </w:rPr>
        <w:t>25</w:t>
      </w:r>
      <w:r w:rsidRPr="00712DB2">
        <w:rPr>
          <w:rFonts w:cs="Times New Roman"/>
        </w:rPr>
        <w:t>, 769-780.</w:t>
      </w:r>
    </w:p>
    <w:p w14:paraId="72B08B00" w14:textId="77777777" w:rsidR="009D47B4" w:rsidRPr="00712DB2" w:rsidRDefault="009D47B4" w:rsidP="00712DB2">
      <w:pPr>
        <w:spacing w:line="480" w:lineRule="auto"/>
      </w:pPr>
    </w:p>
    <w:p w14:paraId="79D174DC" w14:textId="77777777" w:rsidR="009D47B4" w:rsidRPr="00712DB2" w:rsidRDefault="009D47B4" w:rsidP="00712DB2">
      <w:pPr>
        <w:widowControl w:val="0"/>
        <w:autoSpaceDE w:val="0"/>
        <w:autoSpaceDN w:val="0"/>
        <w:adjustRightInd w:val="0"/>
        <w:spacing w:line="480" w:lineRule="auto"/>
        <w:rPr>
          <w:rFonts w:eastAsia="Times New Roman" w:cs="Times New Roman"/>
          <w:color w:val="000000"/>
          <w:shd w:val="clear" w:color="auto" w:fill="FFFFFF"/>
        </w:rPr>
      </w:pPr>
      <w:r w:rsidRPr="00712DB2">
        <w:rPr>
          <w:rFonts w:cs="Times New Roman"/>
        </w:rPr>
        <w:t>Xiao, X., McGlinn, D., White, E. 2015. A strong test of the Maximum Entropy Theory of Ecology.</w:t>
      </w:r>
      <w:r w:rsidR="001F6B20">
        <w:rPr>
          <w:rFonts w:cs="Times New Roman"/>
        </w:rPr>
        <w:t xml:space="preserve"> </w:t>
      </w:r>
      <w:r w:rsidRPr="00712DB2">
        <w:rPr>
          <w:rFonts w:cs="Times New Roman"/>
          <w:i/>
        </w:rPr>
        <w:t>American Naturalist</w:t>
      </w:r>
      <w:r w:rsidRPr="00712DB2">
        <w:rPr>
          <w:rFonts w:cs="Times New Roman"/>
        </w:rPr>
        <w:t xml:space="preserve"> </w:t>
      </w:r>
      <w:r w:rsidRPr="00712DB2">
        <w:rPr>
          <w:rFonts w:cs="Times New Roman"/>
          <w:b/>
        </w:rPr>
        <w:t>185</w:t>
      </w:r>
      <w:r w:rsidRPr="00712DB2">
        <w:rPr>
          <w:rFonts w:cs="Times New Roman"/>
        </w:rPr>
        <w:t>(3),</w:t>
      </w:r>
      <w:r w:rsidR="007C7183">
        <w:rPr>
          <w:rFonts w:cs="Times New Roman"/>
        </w:rPr>
        <w:t xml:space="preserve"> E70-E80</w:t>
      </w:r>
      <w:r w:rsidRPr="00712DB2">
        <w:rPr>
          <w:rFonts w:eastAsia="Times New Roman" w:cs="Times New Roman"/>
          <w:color w:val="000000"/>
          <w:shd w:val="clear" w:color="auto" w:fill="FFFFFF"/>
        </w:rPr>
        <w:t>.</w:t>
      </w:r>
    </w:p>
    <w:p w14:paraId="737D117B" w14:textId="77777777" w:rsidR="009D47B4" w:rsidRDefault="009D47B4" w:rsidP="00712DB2">
      <w:pPr>
        <w:spacing w:line="480" w:lineRule="auto"/>
      </w:pPr>
    </w:p>
    <w:p w14:paraId="20149BBD" w14:textId="77777777" w:rsidR="00355012" w:rsidRDefault="00355012">
      <w:pPr>
        <w:rPr>
          <w:ins w:id="45" w:author="Andy Rominger" w:date="2016-12-16T15:58:00Z"/>
          <w:b/>
        </w:rPr>
      </w:pPr>
      <w:ins w:id="46" w:author="Andy Rominger" w:date="2016-12-16T15:58:00Z">
        <w:r>
          <w:rPr>
            <w:b/>
          </w:rPr>
          <w:br w:type="page"/>
        </w:r>
      </w:ins>
    </w:p>
    <w:p w14:paraId="51A76578" w14:textId="77777777" w:rsidR="009D47B4" w:rsidRPr="00712DB2" w:rsidRDefault="009D47B4" w:rsidP="00712DB2">
      <w:pPr>
        <w:spacing w:line="480" w:lineRule="auto"/>
        <w:rPr>
          <w:b/>
        </w:rPr>
      </w:pPr>
      <w:r w:rsidRPr="00712DB2">
        <w:rPr>
          <w:b/>
        </w:rPr>
        <w:lastRenderedPageBreak/>
        <w:t>Figure Caption</w:t>
      </w:r>
      <w:ins w:id="47" w:author="Andy Rominger" w:date="2016-12-16T15:53:00Z">
        <w:r w:rsidR="00355012">
          <w:rPr>
            <w:b/>
          </w:rPr>
          <w:t>s</w:t>
        </w:r>
      </w:ins>
    </w:p>
    <w:p w14:paraId="1DEC9532" w14:textId="77777777" w:rsidR="009D47B4" w:rsidRPr="00712DB2" w:rsidRDefault="009D47B4" w:rsidP="00712DB2">
      <w:pPr>
        <w:spacing w:line="480" w:lineRule="auto"/>
      </w:pPr>
    </w:p>
    <w:p w14:paraId="18246886" w14:textId="77777777" w:rsidR="00355012" w:rsidRDefault="00355012" w:rsidP="00712DB2">
      <w:pPr>
        <w:spacing w:line="480" w:lineRule="auto"/>
        <w:rPr>
          <w:ins w:id="48" w:author="Andy Rominger" w:date="2016-12-16T15:57:00Z"/>
        </w:rPr>
      </w:pPr>
      <w:ins w:id="49" w:author="Andy Rominger" w:date="2016-12-16T15:53:00Z">
        <w:r>
          <w:t xml:space="preserve">Figure 1. </w:t>
        </w:r>
      </w:ins>
      <w:ins w:id="50" w:author="Andy Rominger" w:date="2016-12-16T15:55:00Z">
        <w:r>
          <w:t xml:space="preserve">Probability density function predicted by METE </w:t>
        </w:r>
      </w:ins>
      <w:ins w:id="51" w:author="Andy Rominger" w:date="2016-12-16T15:56:00Z">
        <w:r>
          <w:t xml:space="preserve">parameterized </w:t>
        </w:r>
      </w:ins>
      <w:ins w:id="52" w:author="Andy Rominger" w:date="2016-12-16T15:55:00Z">
        <w:r>
          <w:t>for Barro Colorado Island</w:t>
        </w:r>
      </w:ins>
      <w:ins w:id="53" w:author="Andy Rominger" w:date="2016-12-16T16:00:00Z">
        <w:r>
          <w:t xml:space="preserve"> 1995 census</w:t>
        </w:r>
      </w:ins>
      <w:ins w:id="54" w:author="Andy Rominger" w:date="2016-12-16T15:56:00Z">
        <w:r>
          <w:t xml:space="preserve">.  The </w:t>
        </w:r>
      </w:ins>
      <w:ins w:id="55" w:author="Andy Rominger" w:date="2016-12-16T15:57:00Z">
        <w:r>
          <w:t>dark gray region corresponds to power law behavior, while the light gray region represents dominance of exponential behavior.</w:t>
        </w:r>
      </w:ins>
    </w:p>
    <w:p w14:paraId="47CA897D" w14:textId="77777777" w:rsidR="00355012" w:rsidRDefault="00355012" w:rsidP="00712DB2">
      <w:pPr>
        <w:spacing w:line="480" w:lineRule="auto"/>
        <w:rPr>
          <w:ins w:id="56" w:author="Andy Rominger" w:date="2016-12-16T15:53:00Z"/>
        </w:rPr>
      </w:pPr>
    </w:p>
    <w:p w14:paraId="40094BB7" w14:textId="4E21472F" w:rsidR="009D47B4" w:rsidRPr="00712DB2" w:rsidRDefault="00221C8E" w:rsidP="00712DB2">
      <w:pPr>
        <w:spacing w:line="480" w:lineRule="auto"/>
      </w:pPr>
      <w:ins w:id="57" w:author="Andy Rominger" w:date="2016-12-16T15:51:00Z">
        <w:r>
          <w:t xml:space="preserve">Figure 2. </w:t>
        </w:r>
      </w:ins>
      <w:r w:rsidR="009D47B4" w:rsidRPr="00712DB2">
        <w:t xml:space="preserve">Comparison of the METE prediction for the distribution of metabolic rates with observed values for </w:t>
      </w:r>
      <w:r w:rsidR="008D38FC">
        <w:t>(A) individual trees at Barro Colorado Island (</w:t>
      </w:r>
      <w:ins w:id="58" w:author="Andy Rominger" w:date="2016-12-16T16:00:00Z">
        <w:r w:rsidR="00355012">
          <w:t xml:space="preserve">1995 census; </w:t>
        </w:r>
      </w:ins>
      <w:r w:rsidR="00685B60">
        <w:t>Hubbel et al. 2005</w:t>
      </w:r>
      <w:r w:rsidR="008D38FC">
        <w:t>), where</w:t>
      </w:r>
      <w:r w:rsidR="008D38FC" w:rsidRPr="001A7798">
        <w:t xml:space="preserve"> </w:t>
      </w:r>
      <w:r w:rsidR="008D38FC">
        <w:t>b</w:t>
      </w:r>
      <w:r w:rsidR="008D38FC" w:rsidRPr="001A7798">
        <w:t>asal area is assumed to be a surrogate for metabolic rate</w:t>
      </w:r>
      <w:r w:rsidR="008D38FC">
        <w:t>, and (B) subalpine meadow plants from Rocky Mountain Biological Laboratory, Colorado, USA (</w:t>
      </w:r>
      <w:r w:rsidR="00685B60">
        <w:t>Newman et al. 2014</w:t>
      </w:r>
      <w:r w:rsidR="008D38FC">
        <w:t>)</w:t>
      </w:r>
      <w:r w:rsidR="00685B60">
        <w:t xml:space="preserve">; and (C) </w:t>
      </w:r>
      <w:r w:rsidR="00AB19EB" w:rsidRPr="00685B60">
        <w:t>a community of predaceous arthropods in Hawaii (</w:t>
      </w:r>
      <w:del w:id="59" w:author="Andy Rominger" w:date="2016-12-16T16:28:00Z">
        <w:r w:rsidR="00AB19EB" w:rsidRPr="00685B60" w:rsidDel="00C454CC">
          <w:delText xml:space="preserve">Rominger et al., 2016; </w:delText>
        </w:r>
      </w:del>
      <w:r w:rsidR="00AB19EB" w:rsidRPr="00685B60">
        <w:t xml:space="preserve">data from </w:t>
      </w:r>
      <w:commentRangeStart w:id="60"/>
      <w:r w:rsidR="00AB19EB" w:rsidRPr="00685B60">
        <w:t>D. Gruner</w:t>
      </w:r>
      <w:commentRangeEnd w:id="60"/>
      <w:r w:rsidR="00355012">
        <w:rPr>
          <w:rStyle w:val="CommentReference"/>
        </w:rPr>
        <w:commentReference w:id="60"/>
      </w:r>
      <w:r w:rsidR="00685B60">
        <w:t>).</w:t>
      </w:r>
      <w:r w:rsidR="00AB19EB" w:rsidRPr="00685B60">
        <w:t xml:space="preserve"> </w:t>
      </w:r>
      <w:ins w:id="61" w:author="Andy Rominger" w:date="2016-12-16T15:54:00Z">
        <w:r w:rsidR="00355012">
          <w:t>Data and theory are presented as rank curves with log metabolic rate for each individual on the y-axis and individual rank (from largest to smallest) on the x-axis.</w:t>
        </w:r>
      </w:ins>
    </w:p>
    <w:p w14:paraId="3FAA7403" w14:textId="77777777" w:rsidR="005028DA" w:rsidRDefault="005028DA" w:rsidP="00712DB2">
      <w:pPr>
        <w:spacing w:line="480" w:lineRule="auto"/>
      </w:pPr>
    </w:p>
    <w:p w14:paraId="09316A57" w14:textId="77777777" w:rsidR="00355012" w:rsidRDefault="00355012">
      <w:pPr>
        <w:rPr>
          <w:ins w:id="62" w:author="Andy Rominger" w:date="2016-12-16T15:58:00Z"/>
        </w:rPr>
      </w:pPr>
      <w:ins w:id="63" w:author="Andy Rominger" w:date="2016-12-16T15:58:00Z">
        <w:r>
          <w:br w:type="page"/>
        </w:r>
      </w:ins>
    </w:p>
    <w:p w14:paraId="47C93783" w14:textId="77777777" w:rsidR="008D38FC" w:rsidRPr="00355012" w:rsidRDefault="00355012" w:rsidP="00712DB2">
      <w:pPr>
        <w:spacing w:line="480" w:lineRule="auto"/>
        <w:rPr>
          <w:b/>
          <w:rPrChange w:id="64" w:author="Andy Rominger" w:date="2016-12-16T15:58:00Z">
            <w:rPr/>
          </w:rPrChange>
        </w:rPr>
      </w:pPr>
      <w:ins w:id="65" w:author="Andy Rominger" w:date="2016-12-16T15:58:00Z">
        <w:r w:rsidRPr="00355012">
          <w:rPr>
            <w:b/>
            <w:rPrChange w:id="66" w:author="Andy Rominger" w:date="2016-12-16T15:58:00Z">
              <w:rPr/>
            </w:rPrChange>
          </w:rPr>
          <w:lastRenderedPageBreak/>
          <w:t>Figures</w:t>
        </w:r>
      </w:ins>
    </w:p>
    <w:p w14:paraId="0D63875E" w14:textId="77777777" w:rsidR="00355012" w:rsidRDefault="00355012" w:rsidP="00712DB2">
      <w:pPr>
        <w:spacing w:line="480" w:lineRule="auto"/>
        <w:rPr>
          <w:ins w:id="67" w:author="Andy Rominger" w:date="2016-12-16T15:58:00Z"/>
        </w:rPr>
      </w:pPr>
    </w:p>
    <w:p w14:paraId="3E4CCE68" w14:textId="77777777" w:rsidR="00355012" w:rsidRDefault="00355012" w:rsidP="00712DB2">
      <w:pPr>
        <w:spacing w:line="480" w:lineRule="auto"/>
        <w:rPr>
          <w:ins w:id="68" w:author="Andy Rominger" w:date="2016-12-16T15:59:00Z"/>
        </w:rPr>
      </w:pPr>
      <w:ins w:id="69" w:author="Andy Rominger" w:date="2016-12-16T15:59:00Z">
        <w:r>
          <w:rPr>
            <w:noProof/>
          </w:rPr>
          <w:drawing>
            <wp:inline distT="0" distB="0" distL="0" distR="0" wp14:anchorId="14FBA32D" wp14:editId="14AFB663">
              <wp:extent cx="2514600" cy="2514600"/>
              <wp:effectExtent l="0" t="0" r="0" b="0"/>
              <wp:docPr id="6" name="Picture 2" descr="Macintosh HD:Users:ajr:Dropbox:Research:psi_mete:ms:fig_PsiTh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jr:Dropbox:Research:psi_mete:ms:fig_PsiTh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14600" cy="2514600"/>
                      </a:xfrm>
                      <a:prstGeom prst="rect">
                        <a:avLst/>
                      </a:prstGeom>
                      <a:noFill/>
                      <a:ln>
                        <a:noFill/>
                      </a:ln>
                    </pic:spPr>
                  </pic:pic>
                </a:graphicData>
              </a:graphic>
            </wp:inline>
          </w:drawing>
        </w:r>
      </w:ins>
    </w:p>
    <w:p w14:paraId="23973A88" w14:textId="77777777" w:rsidR="00355012" w:rsidRDefault="00355012" w:rsidP="00712DB2">
      <w:pPr>
        <w:spacing w:line="480" w:lineRule="auto"/>
        <w:rPr>
          <w:ins w:id="70" w:author="Andy Rominger" w:date="2016-12-16T15:59:00Z"/>
        </w:rPr>
      </w:pPr>
      <w:ins w:id="71" w:author="Andy Rominger" w:date="2016-12-16T15:58:00Z">
        <w:r>
          <w:t>Figure 1</w:t>
        </w:r>
      </w:ins>
    </w:p>
    <w:p w14:paraId="7BAD4992" w14:textId="77777777" w:rsidR="00355012" w:rsidRDefault="00355012" w:rsidP="00712DB2">
      <w:pPr>
        <w:spacing w:line="480" w:lineRule="auto"/>
        <w:rPr>
          <w:ins w:id="72" w:author="Andy Rominger" w:date="2016-12-16T15:58:00Z"/>
        </w:rPr>
      </w:pPr>
    </w:p>
    <w:p w14:paraId="41EC61E5" w14:textId="77777777" w:rsidR="00355012" w:rsidRDefault="00355012" w:rsidP="00712DB2">
      <w:pPr>
        <w:spacing w:line="480" w:lineRule="auto"/>
        <w:rPr>
          <w:ins w:id="73" w:author="Andy Rominger" w:date="2016-12-16T15:59:00Z"/>
        </w:rPr>
      </w:pPr>
    </w:p>
    <w:p w14:paraId="247471C6" w14:textId="77777777" w:rsidR="00355012" w:rsidRDefault="00355012" w:rsidP="00712DB2">
      <w:pPr>
        <w:spacing w:line="480" w:lineRule="auto"/>
        <w:rPr>
          <w:ins w:id="74" w:author="Andy Rominger" w:date="2016-12-16T15:59:00Z"/>
        </w:rPr>
      </w:pPr>
      <w:ins w:id="75" w:author="Andy Rominger" w:date="2016-12-16T15:53:00Z">
        <w:r>
          <w:rPr>
            <w:noProof/>
          </w:rPr>
          <w:drawing>
            <wp:inline distT="0" distB="0" distL="0" distR="0" wp14:anchorId="33F4C0EB" wp14:editId="4F99BFC0">
              <wp:extent cx="5929630" cy="2225040"/>
              <wp:effectExtent l="0" t="0" r="0" b="0"/>
              <wp:docPr id="5" name="Picture 1" descr="Macintosh HD:Users:ajr:Dropbox:Research:psi_mete:ms:fig_Psi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jr:Dropbox:Research:psi_mete:ms:fig_PsiDat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9630" cy="2225040"/>
                      </a:xfrm>
                      <a:prstGeom prst="rect">
                        <a:avLst/>
                      </a:prstGeom>
                      <a:noFill/>
                      <a:ln>
                        <a:noFill/>
                      </a:ln>
                    </pic:spPr>
                  </pic:pic>
                </a:graphicData>
              </a:graphic>
            </wp:inline>
          </w:drawing>
        </w:r>
      </w:ins>
    </w:p>
    <w:p w14:paraId="223D7BC5" w14:textId="77777777" w:rsidR="008D38FC" w:rsidRPr="00712DB2" w:rsidRDefault="00355012" w:rsidP="00712DB2">
      <w:pPr>
        <w:spacing w:line="480" w:lineRule="auto"/>
      </w:pPr>
      <w:ins w:id="76" w:author="Andy Rominger" w:date="2016-12-16T15:59:00Z">
        <w:r>
          <w:t>Figure 2</w:t>
        </w:r>
      </w:ins>
    </w:p>
    <w:sectPr w:rsidR="008D38FC" w:rsidRPr="00712DB2" w:rsidSect="00D32566">
      <w:pgSz w:w="12240" w:h="15840"/>
      <w:pgMar w:top="1440" w:right="1440" w:bottom="1440" w:left="1440" w:header="0" w:footer="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Andy Rominger" w:date="2016-12-16T16:30:00Z" w:initials="AR">
    <w:p w14:paraId="0DA24426" w14:textId="7470C2B1" w:rsidR="00C454CC" w:rsidRPr="00C454CC" w:rsidRDefault="00C454CC" w:rsidP="00C454CC">
      <w:pPr>
        <w:rPr>
          <w:rFonts w:ascii="Times" w:eastAsia="Times New Roman" w:hAnsi="Times" w:cs="Times New Roman"/>
          <w:sz w:val="20"/>
          <w:szCs w:val="20"/>
        </w:rPr>
      </w:pPr>
      <w:ins w:id="8" w:author="Andy Rominger" w:date="2016-12-16T16:30:00Z">
        <w:r>
          <w:rPr>
            <w:rStyle w:val="CommentReference"/>
          </w:rPr>
          <w:annotationRef/>
        </w:r>
      </w:ins>
      <w:r w:rsidRPr="00C454CC">
        <w:rPr>
          <w:rFonts w:ascii="Arial" w:eastAsia="Times New Roman" w:hAnsi="Arial" w:cs="Arial"/>
          <w:color w:val="222222"/>
          <w:sz w:val="20"/>
          <w:szCs w:val="20"/>
          <w:shd w:val="clear" w:color="auto" w:fill="FFFFFF"/>
        </w:rPr>
        <w:t>Rominger, A. J., &amp; Merow, C. (2016). meteR: an r package for testing the maximum entropy theory of ecology. </w:t>
      </w:r>
      <w:r w:rsidRPr="00C454CC">
        <w:rPr>
          <w:rFonts w:ascii="Arial" w:eastAsia="Times New Roman" w:hAnsi="Arial" w:cs="Arial"/>
          <w:i/>
          <w:iCs/>
          <w:color w:val="222222"/>
          <w:sz w:val="20"/>
          <w:szCs w:val="20"/>
          <w:shd w:val="clear" w:color="auto" w:fill="FFFFFF"/>
        </w:rPr>
        <w:t>Methods in Ecology and Evolution</w:t>
      </w:r>
      <w:r w:rsidRPr="00C454CC">
        <w:rPr>
          <w:rFonts w:ascii="Arial" w:eastAsia="Times New Roman" w:hAnsi="Arial" w:cs="Arial"/>
          <w:color w:val="222222"/>
          <w:sz w:val="20"/>
          <w:szCs w:val="20"/>
          <w:shd w:val="clear" w:color="auto" w:fill="FFFFFF"/>
        </w:rPr>
        <w:t>.</w:t>
      </w:r>
    </w:p>
  </w:comment>
  <w:comment w:id="10" w:author="Andy Rominger" w:date="2016-12-16T16:29:00Z" w:initials="AR">
    <w:p w14:paraId="17BD0C82" w14:textId="77777777" w:rsidR="00C454CC" w:rsidRDefault="00C454CC" w:rsidP="00C454CC">
      <w:pPr>
        <w:pStyle w:val="CommentText"/>
      </w:pPr>
      <w:ins w:id="12" w:author="Andy Rominger" w:date="2016-12-16T16:29:00Z">
        <w:r>
          <w:rPr>
            <w:rStyle w:val="CommentReference"/>
          </w:rPr>
          <w:annotationRef/>
        </w:r>
      </w:ins>
      <w:r>
        <w:t>R Core Team (2016). R: A language and environment for statistical computing. R</w:t>
      </w:r>
    </w:p>
    <w:p w14:paraId="4A95980B" w14:textId="77777777" w:rsidR="00C454CC" w:rsidRDefault="00C454CC" w:rsidP="00C454CC">
      <w:pPr>
        <w:pStyle w:val="CommentText"/>
      </w:pPr>
      <w:r>
        <w:t xml:space="preserve">  Foundation for Statistical Computing, Vienna, Austria. URL</w:t>
      </w:r>
    </w:p>
    <w:p w14:paraId="347A5F50" w14:textId="67F6AD0B" w:rsidR="00C454CC" w:rsidRDefault="00C454CC" w:rsidP="00C454CC">
      <w:pPr>
        <w:pStyle w:val="CommentText"/>
      </w:pPr>
      <w:r>
        <w:t xml:space="preserve">  https://www.R-project.org/.</w:t>
      </w:r>
    </w:p>
  </w:comment>
  <w:comment w:id="14" w:author="Andy Rominger" w:date="2016-12-15T16:41:00Z" w:initials="AR">
    <w:p w14:paraId="585E146C" w14:textId="77777777" w:rsidR="00221C8E" w:rsidRDefault="00221C8E">
      <w:pPr>
        <w:pStyle w:val="CommentText"/>
      </w:pPr>
      <w:r>
        <w:rPr>
          <w:rStyle w:val="CommentReference"/>
        </w:rPr>
        <w:annotationRef/>
      </w:r>
      <w:r>
        <w:t>Citation?</w:t>
      </w:r>
    </w:p>
  </w:comment>
  <w:comment w:id="15" w:author="Andy Rominger" w:date="2016-12-15T16:42:00Z" w:initials="AR">
    <w:p w14:paraId="2C424DC0" w14:textId="77777777" w:rsidR="00221C8E" w:rsidRDefault="00221C8E">
      <w:pPr>
        <w:pStyle w:val="CommentText"/>
      </w:pPr>
      <w:r>
        <w:rPr>
          <w:rStyle w:val="CommentReference"/>
        </w:rPr>
        <w:annotationRef/>
      </w:r>
      <w:r>
        <w:t>Is this a necessary condition?</w:t>
      </w:r>
    </w:p>
  </w:comment>
  <w:comment w:id="25" w:author="Andy Rominger" w:date="2016-12-16T16:01:00Z" w:initials="AR">
    <w:p w14:paraId="51F87531" w14:textId="765EEBCB" w:rsidR="0014184A" w:rsidRDefault="0014184A">
      <w:pPr>
        <w:pStyle w:val="CommentText"/>
      </w:pPr>
      <w:r>
        <w:rPr>
          <w:rStyle w:val="CommentReference"/>
        </w:rPr>
        <w:annotationRef/>
      </w:r>
      <w:r>
        <w:t>Looking at the graph this seems to be more true</w:t>
      </w:r>
    </w:p>
  </w:comment>
  <w:comment w:id="60" w:author="Andy Rominger" w:date="2016-12-16T15:53:00Z" w:initials="AR">
    <w:p w14:paraId="06AD826A" w14:textId="77777777" w:rsidR="00355012" w:rsidRPr="00355012" w:rsidRDefault="00355012" w:rsidP="00355012">
      <w:pPr>
        <w:rPr>
          <w:rFonts w:ascii="Times" w:eastAsia="Times New Roman" w:hAnsi="Times" w:cs="Times New Roman"/>
          <w:sz w:val="20"/>
          <w:szCs w:val="20"/>
        </w:rPr>
      </w:pPr>
      <w:r>
        <w:rPr>
          <w:rStyle w:val="CommentReference"/>
        </w:rPr>
        <w:annotationRef/>
      </w:r>
      <w:r>
        <w:t xml:space="preserve">Cite: </w:t>
      </w:r>
      <w:r w:rsidRPr="00355012">
        <w:rPr>
          <w:rFonts w:ascii="Arial" w:eastAsia="Times New Roman" w:hAnsi="Arial" w:cs="Times New Roman"/>
          <w:color w:val="222222"/>
          <w:sz w:val="20"/>
          <w:szCs w:val="20"/>
          <w:shd w:val="clear" w:color="auto" w:fill="F8F8F8"/>
        </w:rPr>
        <w:t>Gruner, D. S. (2007). Geological age, ecosystem development, and local resource constraints on arthropod community structure in the Hawaiian Islands. </w:t>
      </w:r>
      <w:r w:rsidRPr="00355012">
        <w:rPr>
          <w:rFonts w:ascii="Arial" w:eastAsia="Times New Roman" w:hAnsi="Arial" w:cs="Times New Roman"/>
          <w:i/>
          <w:iCs/>
          <w:color w:val="222222"/>
          <w:sz w:val="20"/>
          <w:szCs w:val="20"/>
          <w:shd w:val="clear" w:color="auto" w:fill="F8F8F8"/>
        </w:rPr>
        <w:t>Biological Journal of the Linnean Society</w:t>
      </w:r>
      <w:r w:rsidRPr="00355012">
        <w:rPr>
          <w:rFonts w:ascii="Arial" w:eastAsia="Times New Roman" w:hAnsi="Arial" w:cs="Times New Roman"/>
          <w:color w:val="222222"/>
          <w:sz w:val="20"/>
          <w:szCs w:val="20"/>
          <w:shd w:val="clear" w:color="auto" w:fill="F8F8F8"/>
        </w:rPr>
        <w:t>, </w:t>
      </w:r>
      <w:r w:rsidRPr="00355012">
        <w:rPr>
          <w:rFonts w:ascii="Arial" w:eastAsia="Times New Roman" w:hAnsi="Arial" w:cs="Times New Roman"/>
          <w:i/>
          <w:iCs/>
          <w:color w:val="222222"/>
          <w:sz w:val="20"/>
          <w:szCs w:val="20"/>
          <w:shd w:val="clear" w:color="auto" w:fill="F8F8F8"/>
        </w:rPr>
        <w:t>90</w:t>
      </w:r>
      <w:r w:rsidRPr="00355012">
        <w:rPr>
          <w:rFonts w:ascii="Arial" w:eastAsia="Times New Roman" w:hAnsi="Arial" w:cs="Times New Roman"/>
          <w:color w:val="222222"/>
          <w:sz w:val="20"/>
          <w:szCs w:val="20"/>
          <w:shd w:val="clear" w:color="auto" w:fill="F8F8F8"/>
        </w:rPr>
        <w:t>(3), 551-570.</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7B4"/>
    <w:rsid w:val="00067073"/>
    <w:rsid w:val="0008192A"/>
    <w:rsid w:val="001153DA"/>
    <w:rsid w:val="0012402E"/>
    <w:rsid w:val="00135A3F"/>
    <w:rsid w:val="0014184A"/>
    <w:rsid w:val="001F6B20"/>
    <w:rsid w:val="00221C8E"/>
    <w:rsid w:val="00233D02"/>
    <w:rsid w:val="00355012"/>
    <w:rsid w:val="005028DA"/>
    <w:rsid w:val="00685B60"/>
    <w:rsid w:val="00712DB2"/>
    <w:rsid w:val="00714597"/>
    <w:rsid w:val="007C7183"/>
    <w:rsid w:val="00850DAA"/>
    <w:rsid w:val="008D38FC"/>
    <w:rsid w:val="008E217A"/>
    <w:rsid w:val="009864CD"/>
    <w:rsid w:val="009D47B4"/>
    <w:rsid w:val="00AB19EB"/>
    <w:rsid w:val="00AF09E3"/>
    <w:rsid w:val="00B43182"/>
    <w:rsid w:val="00B539FA"/>
    <w:rsid w:val="00BC3C9C"/>
    <w:rsid w:val="00C24368"/>
    <w:rsid w:val="00C454CC"/>
    <w:rsid w:val="00C61E83"/>
    <w:rsid w:val="00CE4BB7"/>
    <w:rsid w:val="00D32566"/>
    <w:rsid w:val="00D56A81"/>
    <w:rsid w:val="00E86FD6"/>
    <w:rsid w:val="00F35222"/>
    <w:rsid w:val="00FC4FA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F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7B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7B4"/>
    <w:rPr>
      <w:color w:val="0000FF" w:themeColor="hyperlink"/>
      <w:u w:val="single"/>
    </w:rPr>
  </w:style>
  <w:style w:type="character" w:styleId="LineNumber">
    <w:name w:val="line number"/>
    <w:basedOn w:val="DefaultParagraphFont"/>
    <w:uiPriority w:val="99"/>
    <w:unhideWhenUsed/>
    <w:rsid w:val="009D47B4"/>
  </w:style>
  <w:style w:type="paragraph" w:styleId="BalloonText">
    <w:name w:val="Balloon Text"/>
    <w:basedOn w:val="Normal"/>
    <w:link w:val="BalloonTextChar"/>
    <w:uiPriority w:val="99"/>
    <w:semiHidden/>
    <w:unhideWhenUsed/>
    <w:rsid w:val="009D47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7B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217A"/>
    <w:rPr>
      <w:sz w:val="18"/>
      <w:szCs w:val="18"/>
    </w:rPr>
  </w:style>
  <w:style w:type="paragraph" w:styleId="CommentText">
    <w:name w:val="annotation text"/>
    <w:basedOn w:val="Normal"/>
    <w:link w:val="CommentTextChar"/>
    <w:uiPriority w:val="99"/>
    <w:semiHidden/>
    <w:unhideWhenUsed/>
    <w:rsid w:val="008E217A"/>
  </w:style>
  <w:style w:type="character" w:customStyle="1" w:styleId="CommentTextChar">
    <w:name w:val="Comment Text Char"/>
    <w:basedOn w:val="DefaultParagraphFont"/>
    <w:link w:val="CommentText"/>
    <w:uiPriority w:val="99"/>
    <w:semiHidden/>
    <w:rsid w:val="008E217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217A"/>
    <w:rPr>
      <w:b/>
      <w:bCs/>
      <w:sz w:val="20"/>
      <w:szCs w:val="20"/>
    </w:rPr>
  </w:style>
  <w:style w:type="character" w:customStyle="1" w:styleId="CommentSubjectChar">
    <w:name w:val="Comment Subject Char"/>
    <w:basedOn w:val="CommentTextChar"/>
    <w:link w:val="CommentSubject"/>
    <w:uiPriority w:val="99"/>
    <w:semiHidden/>
    <w:rsid w:val="008E217A"/>
    <w:rPr>
      <w:rFonts w:ascii="Times New Roman" w:hAnsi="Times New Roman"/>
      <w:b/>
      <w:bCs/>
      <w:sz w:val="20"/>
      <w:szCs w:val="20"/>
    </w:rPr>
  </w:style>
  <w:style w:type="character" w:customStyle="1" w:styleId="apple-converted-space">
    <w:name w:val="apple-converted-space"/>
    <w:basedOn w:val="DefaultParagraphFont"/>
    <w:rsid w:val="003550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7B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47B4"/>
    <w:rPr>
      <w:color w:val="0000FF" w:themeColor="hyperlink"/>
      <w:u w:val="single"/>
    </w:rPr>
  </w:style>
  <w:style w:type="character" w:styleId="LineNumber">
    <w:name w:val="line number"/>
    <w:basedOn w:val="DefaultParagraphFont"/>
    <w:uiPriority w:val="99"/>
    <w:unhideWhenUsed/>
    <w:rsid w:val="009D47B4"/>
  </w:style>
  <w:style w:type="paragraph" w:styleId="BalloonText">
    <w:name w:val="Balloon Text"/>
    <w:basedOn w:val="Normal"/>
    <w:link w:val="BalloonTextChar"/>
    <w:uiPriority w:val="99"/>
    <w:semiHidden/>
    <w:unhideWhenUsed/>
    <w:rsid w:val="009D47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47B4"/>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217A"/>
    <w:rPr>
      <w:sz w:val="18"/>
      <w:szCs w:val="18"/>
    </w:rPr>
  </w:style>
  <w:style w:type="paragraph" w:styleId="CommentText">
    <w:name w:val="annotation text"/>
    <w:basedOn w:val="Normal"/>
    <w:link w:val="CommentTextChar"/>
    <w:uiPriority w:val="99"/>
    <w:semiHidden/>
    <w:unhideWhenUsed/>
    <w:rsid w:val="008E217A"/>
  </w:style>
  <w:style w:type="character" w:customStyle="1" w:styleId="CommentTextChar">
    <w:name w:val="Comment Text Char"/>
    <w:basedOn w:val="DefaultParagraphFont"/>
    <w:link w:val="CommentText"/>
    <w:uiPriority w:val="99"/>
    <w:semiHidden/>
    <w:rsid w:val="008E217A"/>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217A"/>
    <w:rPr>
      <w:b/>
      <w:bCs/>
      <w:sz w:val="20"/>
      <w:szCs w:val="20"/>
    </w:rPr>
  </w:style>
  <w:style w:type="character" w:customStyle="1" w:styleId="CommentSubjectChar">
    <w:name w:val="Comment Subject Char"/>
    <w:basedOn w:val="CommentTextChar"/>
    <w:link w:val="CommentSubject"/>
    <w:uiPriority w:val="99"/>
    <w:semiHidden/>
    <w:rsid w:val="008E217A"/>
    <w:rPr>
      <w:rFonts w:ascii="Times New Roman" w:hAnsi="Times New Roman"/>
      <w:b/>
      <w:bCs/>
      <w:sz w:val="20"/>
      <w:szCs w:val="20"/>
    </w:rPr>
  </w:style>
  <w:style w:type="character" w:customStyle="1" w:styleId="apple-converted-space">
    <w:name w:val="apple-converted-space"/>
    <w:basedOn w:val="DefaultParagraphFont"/>
    <w:rsid w:val="00355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22208">
      <w:bodyDiv w:val="1"/>
      <w:marLeft w:val="0"/>
      <w:marRight w:val="0"/>
      <w:marTop w:val="0"/>
      <w:marBottom w:val="0"/>
      <w:divBdr>
        <w:top w:val="none" w:sz="0" w:space="0" w:color="auto"/>
        <w:left w:val="none" w:sz="0" w:space="0" w:color="auto"/>
        <w:bottom w:val="none" w:sz="0" w:space="0" w:color="auto"/>
        <w:right w:val="none" w:sz="0" w:space="0" w:color="auto"/>
      </w:divBdr>
    </w:div>
    <w:div w:id="986858634">
      <w:bodyDiv w:val="1"/>
      <w:marLeft w:val="0"/>
      <w:marRight w:val="0"/>
      <w:marTop w:val="0"/>
      <w:marBottom w:val="0"/>
      <w:divBdr>
        <w:top w:val="none" w:sz="0" w:space="0" w:color="auto"/>
        <w:left w:val="none" w:sz="0" w:space="0" w:color="auto"/>
        <w:bottom w:val="none" w:sz="0" w:space="0" w:color="auto"/>
        <w:right w:val="none" w:sz="0" w:space="0" w:color="auto"/>
      </w:divBdr>
    </w:div>
    <w:div w:id="1823739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2017</Words>
  <Characters>11497</Characters>
  <Application>Microsoft Macintosh Word</Application>
  <DocSecurity>0</DocSecurity>
  <Lines>95</Lines>
  <Paragraphs>26</Paragraphs>
  <ScaleCrop>false</ScaleCrop>
  <Company/>
  <LinksUpToDate>false</LinksUpToDate>
  <CharactersWithSpaces>13488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Andy Rominger</cp:lastModifiedBy>
  <cp:revision>6</cp:revision>
  <dcterms:created xsi:type="dcterms:W3CDTF">2016-12-17T00:05:00Z</dcterms:created>
  <dcterms:modified xsi:type="dcterms:W3CDTF">2016-12-17T00:30:00Z</dcterms:modified>
</cp:coreProperties>
</file>